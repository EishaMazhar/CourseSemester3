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F2" w:rsidRPr="008A22F2" w:rsidRDefault="008A22F2" w:rsidP="008A22F2">
      <w:pPr>
        <w:shd w:val="clear" w:color="auto" w:fill="D5E2CA"/>
        <w:spacing w:before="100" w:beforeAutospacing="1" w:after="113" w:line="240" w:lineRule="auto"/>
        <w:jc w:val="center"/>
        <w:outlineLvl w:val="0"/>
        <w:rPr>
          <w:rFonts w:ascii="Arial" w:eastAsia="Times New Roman" w:hAnsi="Arial" w:cs="Arial"/>
          <w:b/>
          <w:bCs/>
          <w:color w:val="000000" w:themeColor="text1"/>
          <w:kern w:val="36"/>
          <w:sz w:val="28"/>
          <w:szCs w:val="28"/>
          <w:highlight w:val="cyan"/>
        </w:rPr>
      </w:pPr>
      <w:r w:rsidRPr="008A22F2">
        <w:rPr>
          <w:rFonts w:ascii="Arial" w:eastAsia="Times New Roman" w:hAnsi="Arial" w:cs="Arial"/>
          <w:b/>
          <w:bCs/>
          <w:color w:val="000000" w:themeColor="text1"/>
          <w:kern w:val="36"/>
          <w:sz w:val="28"/>
          <w:szCs w:val="28"/>
          <w:highlight w:val="cyan"/>
        </w:rPr>
        <w:t>Communication Strategies for Different Personality Types</w:t>
      </w:r>
    </w:p>
    <w:p w:rsidR="008A22F2" w:rsidRPr="008A22F2" w:rsidRDefault="008A22F2" w:rsidP="008A22F2">
      <w:pPr>
        <w:shd w:val="clear" w:color="auto" w:fill="D5E2CA"/>
        <w:spacing w:before="227" w:after="113" w:line="240" w:lineRule="auto"/>
        <w:jc w:val="center"/>
        <w:outlineLvl w:val="2"/>
        <w:rPr>
          <w:rFonts w:ascii="Arial" w:eastAsia="Times New Roman" w:hAnsi="Arial" w:cs="Arial"/>
          <w:color w:val="000000" w:themeColor="text1"/>
          <w:sz w:val="28"/>
          <w:szCs w:val="28"/>
          <w:highlight w:val="cyan"/>
        </w:rPr>
      </w:pPr>
      <w:r w:rsidRPr="008A22F2">
        <w:rPr>
          <w:rFonts w:ascii="Arial" w:eastAsia="Times New Roman" w:hAnsi="Arial" w:cs="Arial"/>
          <w:color w:val="000000" w:themeColor="text1"/>
          <w:sz w:val="28"/>
          <w:szCs w:val="28"/>
          <w:highlight w:val="cyan"/>
        </w:rPr>
        <w:t>Communication Styles</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noProof/>
          <w:color w:val="000000" w:themeColor="text1"/>
          <w:highlight w:val="yellow"/>
        </w:rPr>
        <w:drawing>
          <wp:inline distT="0" distB="0" distL="0" distR="0">
            <wp:extent cx="2700020" cy="2700020"/>
            <wp:effectExtent l="19050" t="0" r="5080" b="0"/>
            <wp:docPr id="11" name="Picture 11" descr="Communication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cation skills"/>
                    <pic:cNvPicPr>
                      <a:picLocks noChangeAspect="1" noChangeArrowheads="1"/>
                    </pic:cNvPicPr>
                  </pic:nvPicPr>
                  <pic:blipFill>
                    <a:blip r:embed="rId5"/>
                    <a:srcRect/>
                    <a:stretch>
                      <a:fillRect/>
                    </a:stretch>
                  </pic:blipFill>
                  <pic:spPr bwMode="auto">
                    <a:xfrm>
                      <a:off x="0" y="0"/>
                      <a:ext cx="2700020" cy="2700020"/>
                    </a:xfrm>
                    <a:prstGeom prst="rect">
                      <a:avLst/>
                    </a:prstGeom>
                    <a:noFill/>
                    <a:ln w="9525">
                      <a:noFill/>
                      <a:miter lim="800000"/>
                      <a:headEnd/>
                      <a:tailEnd/>
                    </a:ln>
                  </pic:spPr>
                </pic:pic>
              </a:graphicData>
            </a:graphic>
          </wp:inline>
        </w:drawing>
      </w:r>
      <w:r w:rsidRPr="008A22F2">
        <w:rPr>
          <w:rFonts w:ascii="Helvetica" w:eastAsia="Times New Roman" w:hAnsi="Helvetica" w:cs="Helvetica"/>
          <w:color w:val="000000" w:themeColor="text1"/>
          <w:highlight w:val="yellow"/>
        </w:rPr>
        <w:t>Communication style is characterized by the way people appear (or attempt to appear) in communication, the way they tend to relate to the ones they communicate with and how their messages are typically interpreted.</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Different</w:t>
      </w:r>
      <w:r w:rsidRPr="008A22F2">
        <w:rPr>
          <w:rFonts w:ascii="Helvetica" w:eastAsia="Times New Roman" w:hAnsi="Helvetica" w:cs="Helvetica"/>
          <w:color w:val="000000" w:themeColor="text1"/>
        </w:rPr>
        <w:t> </w:t>
      </w:r>
      <w:hyperlink r:id="rId6" w:tooltip="What is Personality Type? Click to find out." w:history="1">
        <w:r w:rsidRPr="008A22F2">
          <w:rPr>
            <w:rFonts w:ascii="Helvetica" w:eastAsia="Times New Roman" w:hAnsi="Helvetica" w:cs="Helvetica"/>
            <w:color w:val="000000" w:themeColor="text1"/>
          </w:rPr>
          <w:t>personality types</w:t>
        </w:r>
      </w:hyperlink>
      <w:r w:rsidRPr="008A22F2">
        <w:rPr>
          <w:rFonts w:ascii="Helvetica" w:eastAsia="Times New Roman" w:hAnsi="Helvetica" w:cs="Helvetica"/>
          <w:color w:val="000000" w:themeColor="text1"/>
        </w:rPr>
        <w:t> </w:t>
      </w:r>
      <w:r w:rsidRPr="008A22F2">
        <w:rPr>
          <w:rFonts w:ascii="Helvetica" w:eastAsia="Times New Roman" w:hAnsi="Helvetica" w:cs="Helvetica"/>
          <w:color w:val="000000" w:themeColor="text1"/>
          <w:highlight w:val="yellow"/>
        </w:rPr>
        <w:t>process and communicate information differently. For example, an ENFJ will communicate well with people of ENFJ, INFJ, ENFP, INFP types (i.e. all who belong to the NF group), but not necessarily communicate effectively to individuals belonging to the ST group (ESTJ, ISTJ, ESTP, ISTP). This is because the ST people process and communicate information in a sensory and logical way rather than an emotional and conceptual one.</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The following are communication style descriptions of the 16 personality types:</w:t>
      </w:r>
    </w:p>
    <w:tbl>
      <w:tblPr>
        <w:tblW w:w="4252" w:type="dxa"/>
        <w:tblBorders>
          <w:top w:val="single" w:sz="4" w:space="0" w:color="DDDDDD"/>
          <w:left w:val="single" w:sz="4" w:space="0" w:color="DDDDDD"/>
          <w:bottom w:val="single" w:sz="4" w:space="0" w:color="DDDDDD"/>
          <w:right w:val="single" w:sz="4" w:space="0" w:color="DDDDDD"/>
        </w:tblBorders>
        <w:shd w:val="clear" w:color="auto" w:fill="D5E2CA"/>
        <w:tblCellMar>
          <w:top w:w="15" w:type="dxa"/>
          <w:left w:w="15" w:type="dxa"/>
          <w:bottom w:w="15" w:type="dxa"/>
          <w:right w:w="15" w:type="dxa"/>
        </w:tblCellMar>
        <w:tblLook w:val="04A0" w:firstRow="1" w:lastRow="0" w:firstColumn="1" w:lastColumn="0" w:noHBand="0" w:noVBand="1"/>
      </w:tblPr>
      <w:tblGrid>
        <w:gridCol w:w="1069"/>
        <w:gridCol w:w="1069"/>
        <w:gridCol w:w="1057"/>
        <w:gridCol w:w="1057"/>
      </w:tblGrid>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7" w:tooltip="ESTJ Communication Style" w:history="1">
              <w:r w:rsidR="008A22F2" w:rsidRPr="008A22F2">
                <w:rPr>
                  <w:rFonts w:ascii="Georgia" w:eastAsia="Times New Roman" w:hAnsi="Georgia" w:cs="Times New Roman"/>
                  <w:b/>
                  <w:bCs/>
                  <w:color w:val="000000" w:themeColor="text1"/>
                </w:rPr>
                <w:t>ESTJ</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8" w:tooltip="ISTJ Communication Style" w:history="1">
              <w:r w:rsidR="008A22F2" w:rsidRPr="008A22F2">
                <w:rPr>
                  <w:rFonts w:ascii="Georgia" w:eastAsia="Times New Roman" w:hAnsi="Georgia" w:cs="Times New Roman"/>
                  <w:b/>
                  <w:bCs/>
                  <w:color w:val="000000" w:themeColor="text1"/>
                </w:rPr>
                <w:t>ISTJ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9" w:tooltip="ENTJ Communication Style" w:history="1">
              <w:r w:rsidR="008A22F2" w:rsidRPr="008A22F2">
                <w:rPr>
                  <w:rFonts w:ascii="Georgia" w:eastAsia="Times New Roman" w:hAnsi="Georgia" w:cs="Times New Roman"/>
                  <w:b/>
                  <w:bCs/>
                  <w:color w:val="000000" w:themeColor="text1"/>
                </w:rPr>
                <w:t>ENTJ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0" w:tooltip="INTJ Communication Style" w:history="1">
              <w:r w:rsidR="008A22F2" w:rsidRPr="008A22F2">
                <w:rPr>
                  <w:rFonts w:ascii="Georgia" w:eastAsia="Times New Roman" w:hAnsi="Georgia" w:cs="Times New Roman"/>
                  <w:b/>
                  <w:bCs/>
                  <w:color w:val="000000" w:themeColor="text1"/>
                </w:rPr>
                <w:t>INTJ</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1" w:tooltip="ESTP Communication Style" w:history="1">
              <w:r w:rsidR="008A22F2" w:rsidRPr="008A22F2">
                <w:rPr>
                  <w:rFonts w:ascii="Georgia" w:eastAsia="Times New Roman" w:hAnsi="Georgia" w:cs="Times New Roman"/>
                  <w:b/>
                  <w:bCs/>
                  <w:color w:val="000000" w:themeColor="text1"/>
                </w:rPr>
                <w:t>ESTP</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2" w:tooltip="ISTP Communication Style" w:history="1">
              <w:r w:rsidR="008A22F2" w:rsidRPr="008A22F2">
                <w:rPr>
                  <w:rFonts w:ascii="Georgia" w:eastAsia="Times New Roman" w:hAnsi="Georgia" w:cs="Times New Roman"/>
                  <w:b/>
                  <w:bCs/>
                  <w:color w:val="000000" w:themeColor="text1"/>
                </w:rPr>
                <w:t>ISTP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3" w:tooltip="ENTP Communication Style" w:history="1">
              <w:r w:rsidR="008A22F2" w:rsidRPr="008A22F2">
                <w:rPr>
                  <w:rFonts w:ascii="Georgia" w:eastAsia="Times New Roman" w:hAnsi="Georgia" w:cs="Times New Roman"/>
                  <w:b/>
                  <w:bCs/>
                  <w:color w:val="000000" w:themeColor="text1"/>
                </w:rPr>
                <w:t>ENTP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4" w:tooltip="INTP Communication Style" w:history="1">
              <w:r w:rsidR="008A22F2" w:rsidRPr="008A22F2">
                <w:rPr>
                  <w:rFonts w:ascii="Georgia" w:eastAsia="Times New Roman" w:hAnsi="Georgia" w:cs="Times New Roman"/>
                  <w:b/>
                  <w:bCs/>
                  <w:color w:val="000000" w:themeColor="text1"/>
                </w:rPr>
                <w:t>INTP</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5" w:tooltip="ESFJ Communication Style" w:history="1">
              <w:r w:rsidR="008A22F2" w:rsidRPr="008A22F2">
                <w:rPr>
                  <w:rFonts w:ascii="Georgia" w:eastAsia="Times New Roman" w:hAnsi="Georgia" w:cs="Times New Roman"/>
                  <w:b/>
                  <w:bCs/>
                  <w:color w:val="000000" w:themeColor="text1"/>
                </w:rPr>
                <w:t>ESFJ</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6" w:tooltip="ISFJ Communication Style" w:history="1">
              <w:r w:rsidR="008A22F2" w:rsidRPr="008A22F2">
                <w:rPr>
                  <w:rFonts w:ascii="Georgia" w:eastAsia="Times New Roman" w:hAnsi="Georgia" w:cs="Times New Roman"/>
                  <w:b/>
                  <w:bCs/>
                  <w:color w:val="000000" w:themeColor="text1"/>
                </w:rPr>
                <w:t>ISFJ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7" w:tooltip="ENFJ Communication Style" w:history="1">
              <w:r w:rsidR="008A22F2" w:rsidRPr="008A22F2">
                <w:rPr>
                  <w:rFonts w:ascii="Georgia" w:eastAsia="Times New Roman" w:hAnsi="Georgia" w:cs="Times New Roman"/>
                  <w:b/>
                  <w:bCs/>
                  <w:color w:val="000000" w:themeColor="text1"/>
                </w:rPr>
                <w:t>ENFJ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8" w:tooltip="INFJ Communication Style" w:history="1">
              <w:r w:rsidR="008A22F2" w:rsidRPr="008A22F2">
                <w:rPr>
                  <w:rFonts w:ascii="Georgia" w:eastAsia="Times New Roman" w:hAnsi="Georgia" w:cs="Times New Roman"/>
                  <w:b/>
                  <w:bCs/>
                  <w:color w:val="000000" w:themeColor="text1"/>
                </w:rPr>
                <w:t>INFJ</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19" w:tooltip="ESFP Communication Style" w:history="1">
              <w:r w:rsidR="008A22F2" w:rsidRPr="008A22F2">
                <w:rPr>
                  <w:rFonts w:ascii="Georgia" w:eastAsia="Times New Roman" w:hAnsi="Georgia" w:cs="Times New Roman"/>
                  <w:b/>
                  <w:bCs/>
                  <w:color w:val="000000" w:themeColor="text1"/>
                </w:rPr>
                <w:t>ESFP</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20" w:tooltip="ISFP Communication Style" w:history="1">
              <w:r w:rsidR="008A22F2" w:rsidRPr="008A22F2">
                <w:rPr>
                  <w:rFonts w:ascii="Georgia" w:eastAsia="Times New Roman" w:hAnsi="Georgia" w:cs="Times New Roman"/>
                  <w:b/>
                  <w:bCs/>
                  <w:color w:val="000000" w:themeColor="text1"/>
                </w:rPr>
                <w:t>ISFP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21" w:tooltip="ENFP Communication Style" w:history="1">
              <w:r w:rsidR="008A22F2" w:rsidRPr="008A22F2">
                <w:rPr>
                  <w:rFonts w:ascii="Georgia" w:eastAsia="Times New Roman" w:hAnsi="Georgia" w:cs="Times New Roman"/>
                  <w:b/>
                  <w:bCs/>
                  <w:color w:val="000000" w:themeColor="text1"/>
                </w:rPr>
                <w:t>ENFP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532B13" w:rsidP="008A22F2">
            <w:pPr>
              <w:spacing w:after="227" w:line="240" w:lineRule="auto"/>
              <w:jc w:val="center"/>
              <w:rPr>
                <w:rFonts w:ascii="Georgia" w:eastAsia="Times New Roman" w:hAnsi="Georgia" w:cs="Times New Roman"/>
                <w:b/>
                <w:bCs/>
                <w:color w:val="000000" w:themeColor="text1"/>
                <w:highlight w:val="yellow"/>
              </w:rPr>
            </w:pPr>
            <w:hyperlink r:id="rId22" w:tooltip="INFP Communication Style" w:history="1">
              <w:r w:rsidR="008A22F2" w:rsidRPr="008A22F2">
                <w:rPr>
                  <w:rFonts w:ascii="Georgia" w:eastAsia="Times New Roman" w:hAnsi="Georgia" w:cs="Times New Roman"/>
                  <w:b/>
                  <w:bCs/>
                  <w:color w:val="000000" w:themeColor="text1"/>
                </w:rPr>
                <w:t>INFP</w:t>
              </w:r>
            </w:hyperlink>
          </w:p>
        </w:tc>
      </w:tr>
    </w:tbl>
    <w:p w:rsidR="008A22F2" w:rsidRPr="008A22F2" w:rsidRDefault="008A22F2" w:rsidP="008A22F2">
      <w:pPr>
        <w:shd w:val="clear" w:color="auto" w:fill="D5E2CA"/>
        <w:spacing w:before="227" w:after="113" w:line="240" w:lineRule="auto"/>
        <w:jc w:val="center"/>
        <w:outlineLvl w:val="2"/>
        <w:rPr>
          <w:rFonts w:ascii="Arial" w:eastAsia="Times New Roman" w:hAnsi="Arial" w:cs="Arial"/>
          <w:color w:val="000000" w:themeColor="text1"/>
          <w:highlight w:val="yellow"/>
        </w:rPr>
      </w:pPr>
      <w:r w:rsidRPr="008A22F2">
        <w:rPr>
          <w:rFonts w:ascii="Arial" w:eastAsia="Times New Roman" w:hAnsi="Arial" w:cs="Arial"/>
          <w:color w:val="000000" w:themeColor="text1"/>
          <w:highlight w:val="yellow"/>
        </w:rPr>
        <w:t>Preferable Communication Style</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The chart below summarizes what communication style would be preferable when communicating to various personality types.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ST people:</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specific, confident, well-reasoned</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demonstrate immediate advantages, profit</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proofErr w:type="gramStart"/>
      <w:r w:rsidRPr="008A22F2">
        <w:rPr>
          <w:rFonts w:ascii="Helvetica" w:eastAsia="Times New Roman" w:hAnsi="Helvetica" w:cs="Helvetica"/>
          <w:color w:val="000000" w:themeColor="text1"/>
          <w:highlight w:val="yellow"/>
        </w:rPr>
        <w:t>provide</w:t>
      </w:r>
      <w:proofErr w:type="gramEnd"/>
      <w:r w:rsidRPr="008A22F2">
        <w:rPr>
          <w:rFonts w:ascii="Helvetica" w:eastAsia="Times New Roman" w:hAnsi="Helvetica" w:cs="Helvetica"/>
          <w:color w:val="000000" w:themeColor="text1"/>
          <w:highlight w:val="yellow"/>
        </w:rPr>
        <w:t xml:space="preserve"> examples; use visual aids.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lastRenderedPageBreak/>
        <w:t>With NT people:</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specific, well-reasoned; use visual aids, diagrams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concepts, theories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intellectual capabilities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give them a challenge</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show how the problem in hand or subject of communication fits into the "big picture"</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SF people:</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supportive, expressive, and confident</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provide examples; demonstrate immediate advantages, profit</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feelings and emotions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NF people:</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expressive, well-reasoned</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visual aids</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concepts, theories</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their intuition</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give them a challenge</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show how the problem in hand or subject of communication fits into the "big picture"</w:t>
      </w:r>
    </w:p>
    <w:p w:rsidR="008A22F2" w:rsidRPr="008A22F2" w:rsidRDefault="008A22F2" w:rsidP="008A22F2">
      <w:pPr>
        <w:shd w:val="clear" w:color="auto" w:fill="D5E2CA"/>
        <w:spacing w:before="227" w:after="113" w:line="240" w:lineRule="auto"/>
        <w:jc w:val="center"/>
        <w:outlineLvl w:val="2"/>
        <w:rPr>
          <w:ins w:id="0" w:author="Unknown"/>
          <w:rFonts w:ascii="Arial" w:eastAsia="Times New Roman" w:hAnsi="Arial" w:cs="Arial"/>
          <w:color w:val="000000" w:themeColor="text1"/>
          <w:highlight w:val="cyan"/>
        </w:rPr>
      </w:pPr>
      <w:ins w:id="1" w:author="Unknown">
        <w:r w:rsidRPr="008A22F2">
          <w:rPr>
            <w:rFonts w:ascii="Arial" w:eastAsia="Times New Roman" w:hAnsi="Arial" w:cs="Arial"/>
            <w:color w:val="000000" w:themeColor="text1"/>
            <w:highlight w:val="cyan"/>
          </w:rPr>
          <w:t>Easy To Comprehend</w:t>
        </w:r>
      </w:ins>
    </w:p>
    <w:p w:rsidR="008A22F2" w:rsidRPr="008A22F2" w:rsidRDefault="008A22F2" w:rsidP="008A22F2">
      <w:pPr>
        <w:shd w:val="clear" w:color="auto" w:fill="D5E2CA"/>
        <w:spacing w:after="113" w:line="240" w:lineRule="auto"/>
        <w:rPr>
          <w:ins w:id="2" w:author="Unknown"/>
          <w:rFonts w:ascii="Helvetica" w:eastAsia="Times New Roman" w:hAnsi="Helvetica" w:cs="Helvetica"/>
          <w:highlight w:val="yellow"/>
        </w:rPr>
      </w:pPr>
      <w:ins w:id="3" w:author="Unknown">
        <w:r w:rsidRPr="008A22F2">
          <w:rPr>
            <w:rFonts w:ascii="Helvetica" w:eastAsia="Times New Roman" w:hAnsi="Helvetica" w:cs="Helvetica"/>
            <w:highlight w:val="yellow"/>
          </w:rPr>
          <w:t>The chart below summarizes areas of communication (or topics) that would be relatively easy to comprehend by various groups of personality types.</w:t>
        </w:r>
      </w:ins>
    </w:p>
    <w:p w:rsidR="008A22F2" w:rsidRPr="008A22F2" w:rsidRDefault="008A22F2" w:rsidP="008A22F2">
      <w:pPr>
        <w:shd w:val="clear" w:color="auto" w:fill="F5F5F5"/>
        <w:spacing w:after="0" w:line="240" w:lineRule="auto"/>
        <w:jc w:val="center"/>
        <w:outlineLvl w:val="2"/>
        <w:rPr>
          <w:ins w:id="4" w:author="Unknown"/>
          <w:rFonts w:ascii="inherit" w:eastAsia="Times New Roman" w:hAnsi="inherit" w:cs="Helvetica"/>
          <w:highlight w:val="green"/>
        </w:rPr>
      </w:pPr>
      <w:ins w:id="5" w:author="Unknown">
        <w:r w:rsidRPr="008A22F2">
          <w:rPr>
            <w:rFonts w:ascii="inherit" w:eastAsia="Times New Roman" w:hAnsi="inherit" w:cs="Helvetica"/>
            <w:highlight w:val="green"/>
          </w:rPr>
          <w:t>By ST people:</w:t>
        </w:r>
      </w:ins>
    </w:p>
    <w:p w:rsidR="008A22F2" w:rsidRPr="008A22F2" w:rsidRDefault="008A22F2" w:rsidP="008A22F2">
      <w:pPr>
        <w:numPr>
          <w:ilvl w:val="0"/>
          <w:numId w:val="5"/>
        </w:numPr>
        <w:shd w:val="clear" w:color="auto" w:fill="D0DBC6"/>
        <w:spacing w:before="100" w:beforeAutospacing="1" w:after="100" w:afterAutospacing="1" w:line="240" w:lineRule="auto"/>
        <w:ind w:left="550"/>
        <w:rPr>
          <w:ins w:id="6" w:author="Unknown"/>
          <w:rFonts w:ascii="Helvetica" w:eastAsia="Times New Roman" w:hAnsi="Helvetica" w:cs="Helvetica"/>
          <w:highlight w:val="yellow"/>
        </w:rPr>
      </w:pPr>
      <w:ins w:id="7" w:author="Unknown">
        <w:r w:rsidRPr="008A22F2">
          <w:rPr>
            <w:rFonts w:ascii="Helvetica" w:eastAsia="Times New Roman" w:hAnsi="Helvetica" w:cs="Helvetica"/>
            <w:highlight w:val="yellow"/>
          </w:rPr>
          <w:t>Practices (ways of doing something)</w:t>
        </w:r>
      </w:ins>
    </w:p>
    <w:p w:rsidR="008A22F2" w:rsidRPr="008A22F2" w:rsidRDefault="008A22F2" w:rsidP="008A22F2">
      <w:pPr>
        <w:numPr>
          <w:ilvl w:val="0"/>
          <w:numId w:val="5"/>
        </w:numPr>
        <w:shd w:val="clear" w:color="auto" w:fill="D0DBC6"/>
        <w:spacing w:before="100" w:beforeAutospacing="1" w:after="100" w:afterAutospacing="1" w:line="240" w:lineRule="auto"/>
        <w:ind w:left="550"/>
        <w:rPr>
          <w:ins w:id="8" w:author="Unknown"/>
          <w:rFonts w:ascii="Helvetica" w:eastAsia="Times New Roman" w:hAnsi="Helvetica" w:cs="Helvetica"/>
          <w:highlight w:val="yellow"/>
        </w:rPr>
      </w:pPr>
      <w:ins w:id="9" w:author="Unknown">
        <w:r w:rsidRPr="008A22F2">
          <w:rPr>
            <w:rFonts w:ascii="Helvetica" w:eastAsia="Times New Roman" w:hAnsi="Helvetica" w:cs="Helvetica"/>
            <w:highlight w:val="yellow"/>
          </w:rPr>
          <w:t>Resources (means, personnel, equipment, tools, materials, money)</w:t>
        </w:r>
      </w:ins>
    </w:p>
    <w:p w:rsidR="008A22F2" w:rsidRPr="008A22F2" w:rsidRDefault="008A22F2" w:rsidP="008A22F2">
      <w:pPr>
        <w:numPr>
          <w:ilvl w:val="0"/>
          <w:numId w:val="5"/>
        </w:numPr>
        <w:shd w:val="clear" w:color="auto" w:fill="D0DBC6"/>
        <w:spacing w:before="100" w:beforeAutospacing="1" w:after="100" w:afterAutospacing="1" w:line="240" w:lineRule="auto"/>
        <w:ind w:left="550"/>
        <w:rPr>
          <w:ins w:id="10" w:author="Unknown"/>
          <w:rFonts w:ascii="Helvetica" w:eastAsia="Times New Roman" w:hAnsi="Helvetica" w:cs="Helvetica"/>
          <w:highlight w:val="yellow"/>
        </w:rPr>
      </w:pPr>
      <w:ins w:id="11" w:author="Unknown">
        <w:r w:rsidRPr="008A22F2">
          <w:rPr>
            <w:rFonts w:ascii="Helvetica" w:eastAsia="Times New Roman" w:hAnsi="Helvetica" w:cs="Helvetica"/>
            <w:highlight w:val="yellow"/>
          </w:rPr>
          <w:t>Analyses (the examination of something in detail, study of interrelationships between the details, in order to understand it or draw conclusions from it)</w:t>
        </w:r>
      </w:ins>
    </w:p>
    <w:p w:rsidR="008A22F2" w:rsidRPr="008A22F2" w:rsidRDefault="008A22F2" w:rsidP="008A22F2">
      <w:pPr>
        <w:numPr>
          <w:ilvl w:val="0"/>
          <w:numId w:val="5"/>
        </w:numPr>
        <w:shd w:val="clear" w:color="auto" w:fill="D0DBC6"/>
        <w:spacing w:before="100" w:beforeAutospacing="1" w:after="100" w:afterAutospacing="1" w:line="240" w:lineRule="auto"/>
        <w:ind w:left="550"/>
        <w:rPr>
          <w:ins w:id="12" w:author="Unknown"/>
          <w:rFonts w:ascii="Helvetica" w:eastAsia="Times New Roman" w:hAnsi="Helvetica" w:cs="Helvetica"/>
          <w:highlight w:val="yellow"/>
        </w:rPr>
      </w:pPr>
      <w:ins w:id="13" w:author="Unknown">
        <w:r w:rsidRPr="008A22F2">
          <w:rPr>
            <w:rFonts w:ascii="Helvetica" w:eastAsia="Times New Roman" w:hAnsi="Helvetica" w:cs="Helvetica"/>
            <w:highlight w:val="yellow"/>
          </w:rPr>
          <w:t xml:space="preserve">Implementation (practical </w:t>
        </w:r>
        <w:proofErr w:type="spellStart"/>
        <w:r w:rsidRPr="008A22F2">
          <w:rPr>
            <w:rFonts w:ascii="Helvetica" w:eastAsia="Times New Roman" w:hAnsi="Helvetica" w:cs="Helvetica"/>
            <w:highlight w:val="yellow"/>
          </w:rPr>
          <w:t>realisation</w:t>
        </w:r>
        <w:proofErr w:type="spellEnd"/>
        <w:r w:rsidRPr="008A22F2">
          <w:rPr>
            <w:rFonts w:ascii="Helvetica" w:eastAsia="Times New Roman" w:hAnsi="Helvetica" w:cs="Helvetica"/>
            <w:highlight w:val="yellow"/>
          </w:rPr>
          <w:t xml:space="preserve">, ways of </w:t>
        </w:r>
        <w:proofErr w:type="spellStart"/>
        <w:r w:rsidRPr="008A22F2">
          <w:rPr>
            <w:rFonts w:ascii="Helvetica" w:eastAsia="Times New Roman" w:hAnsi="Helvetica" w:cs="Helvetica"/>
            <w:highlight w:val="yellow"/>
          </w:rPr>
          <w:t>realisation</w:t>
        </w:r>
        <w:proofErr w:type="spellEnd"/>
        <w:r w:rsidRPr="008A22F2">
          <w:rPr>
            <w:rFonts w:ascii="Helvetica" w:eastAsia="Times New Roman" w:hAnsi="Helvetica" w:cs="Helvetica"/>
            <w:highlight w:val="yellow"/>
          </w:rPr>
          <w:t>, how things are actually carried out or accomplished)</w:t>
        </w:r>
      </w:ins>
    </w:p>
    <w:p w:rsidR="008A22F2" w:rsidRPr="008A22F2" w:rsidRDefault="008A22F2" w:rsidP="008A22F2">
      <w:pPr>
        <w:numPr>
          <w:ilvl w:val="0"/>
          <w:numId w:val="5"/>
        </w:numPr>
        <w:shd w:val="clear" w:color="auto" w:fill="D0DBC6"/>
        <w:spacing w:before="100" w:beforeAutospacing="1" w:after="100" w:afterAutospacing="1" w:line="240" w:lineRule="auto"/>
        <w:ind w:left="550"/>
        <w:rPr>
          <w:ins w:id="14" w:author="Unknown"/>
          <w:rFonts w:ascii="Helvetica" w:eastAsia="Times New Roman" w:hAnsi="Helvetica" w:cs="Helvetica"/>
          <w:highlight w:val="yellow"/>
        </w:rPr>
      </w:pPr>
      <w:ins w:id="15" w:author="Unknown">
        <w:r w:rsidRPr="008A22F2">
          <w:rPr>
            <w:rFonts w:ascii="Helvetica" w:eastAsia="Times New Roman" w:hAnsi="Helvetica" w:cs="Helvetica"/>
            <w:highlight w:val="yellow"/>
          </w:rPr>
          <w:t>Rules (rules, procedures, policies, regulations, laws)</w:t>
        </w:r>
      </w:ins>
    </w:p>
    <w:p w:rsidR="008A22F2" w:rsidRPr="008A22F2" w:rsidRDefault="008A22F2" w:rsidP="008A22F2">
      <w:pPr>
        <w:shd w:val="clear" w:color="auto" w:fill="F5F5F5"/>
        <w:spacing w:after="0" w:line="240" w:lineRule="auto"/>
        <w:jc w:val="center"/>
        <w:outlineLvl w:val="2"/>
        <w:rPr>
          <w:ins w:id="16" w:author="Unknown"/>
          <w:rFonts w:ascii="inherit" w:eastAsia="Times New Roman" w:hAnsi="inherit" w:cs="Helvetica"/>
          <w:highlight w:val="green"/>
        </w:rPr>
      </w:pPr>
      <w:ins w:id="17" w:author="Unknown">
        <w:r w:rsidRPr="008A22F2">
          <w:rPr>
            <w:rFonts w:ascii="inherit" w:eastAsia="Times New Roman" w:hAnsi="inherit" w:cs="Helvetica"/>
            <w:highlight w:val="green"/>
          </w:rPr>
          <w:t>By NT people:</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18" w:author="Unknown"/>
          <w:rFonts w:ascii="Helvetica" w:eastAsia="Times New Roman" w:hAnsi="Helvetica" w:cs="Helvetica"/>
          <w:highlight w:val="yellow"/>
        </w:rPr>
      </w:pPr>
      <w:ins w:id="19" w:author="Unknown">
        <w:r w:rsidRPr="008A22F2">
          <w:rPr>
            <w:rFonts w:ascii="Helvetica" w:eastAsia="Times New Roman" w:hAnsi="Helvetica" w:cs="Helvetica"/>
            <w:highlight w:val="yellow"/>
          </w:rPr>
          <w:t>Ideas, concepts</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20" w:author="Unknown"/>
          <w:rFonts w:ascii="Helvetica" w:eastAsia="Times New Roman" w:hAnsi="Helvetica" w:cs="Helvetica"/>
          <w:highlight w:val="yellow"/>
        </w:rPr>
      </w:pPr>
      <w:ins w:id="21" w:author="Unknown">
        <w:r w:rsidRPr="008A22F2">
          <w:rPr>
            <w:rFonts w:ascii="Helvetica" w:eastAsia="Times New Roman" w:hAnsi="Helvetica" w:cs="Helvetica"/>
            <w:highlight w:val="yellow"/>
          </w:rPr>
          <w:t>Analyses (the examination of something in detail, study of interrelationships between the details, in order to understand the whole or draw conclusions from it)</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22" w:author="Unknown"/>
          <w:rFonts w:ascii="Helvetica" w:eastAsia="Times New Roman" w:hAnsi="Helvetica" w:cs="Helvetica"/>
          <w:highlight w:val="yellow"/>
        </w:rPr>
      </w:pPr>
      <w:ins w:id="23" w:author="Unknown">
        <w:r w:rsidRPr="008A22F2">
          <w:rPr>
            <w:rFonts w:ascii="Helvetica" w:eastAsia="Times New Roman" w:hAnsi="Helvetica" w:cs="Helvetica"/>
            <w:highlight w:val="yellow"/>
          </w:rPr>
          <w:t>Assessment (analysis or estimation of the characteristics, qualities or value of a thing or a person)</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24" w:author="Unknown"/>
          <w:rFonts w:ascii="Helvetica" w:eastAsia="Times New Roman" w:hAnsi="Helvetica" w:cs="Helvetica"/>
          <w:highlight w:val="yellow"/>
        </w:rPr>
      </w:pPr>
      <w:ins w:id="25" w:author="Unknown">
        <w:r w:rsidRPr="008A22F2">
          <w:rPr>
            <w:rFonts w:ascii="Helvetica" w:eastAsia="Times New Roman" w:hAnsi="Helvetica" w:cs="Helvetica"/>
            <w:highlight w:val="yellow"/>
          </w:rPr>
          <w:t>Trends</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26" w:author="Unknown"/>
          <w:rFonts w:ascii="Helvetica" w:eastAsia="Times New Roman" w:hAnsi="Helvetica" w:cs="Helvetica"/>
          <w:highlight w:val="yellow"/>
        </w:rPr>
      </w:pPr>
      <w:ins w:id="27" w:author="Unknown">
        <w:r w:rsidRPr="008A22F2">
          <w:rPr>
            <w:rFonts w:ascii="Helvetica" w:eastAsia="Times New Roman" w:hAnsi="Helvetica" w:cs="Helvetica"/>
            <w:highlight w:val="yellow"/>
          </w:rPr>
          <w:t>Reviews (expert reviews, analyst opinions)</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28" w:author="Unknown"/>
          <w:rFonts w:ascii="Helvetica" w:eastAsia="Times New Roman" w:hAnsi="Helvetica" w:cs="Helvetica"/>
          <w:highlight w:val="yellow"/>
        </w:rPr>
      </w:pPr>
      <w:ins w:id="29" w:author="Unknown">
        <w:r w:rsidRPr="008A22F2">
          <w:rPr>
            <w:rFonts w:ascii="Helvetica" w:eastAsia="Times New Roman" w:hAnsi="Helvetica" w:cs="Helvetica"/>
            <w:highlight w:val="yellow"/>
          </w:rPr>
          <w:t xml:space="preserve">Paradoxical facts (that seemingly contradict the established beliefs or </w:t>
        </w:r>
        <w:proofErr w:type="spellStart"/>
        <w:r w:rsidRPr="008A22F2">
          <w:rPr>
            <w:rFonts w:ascii="Helvetica" w:eastAsia="Times New Roman" w:hAnsi="Helvetica" w:cs="Helvetica"/>
            <w:highlight w:val="yellow"/>
          </w:rPr>
          <w:t>practises</w:t>
        </w:r>
        <w:proofErr w:type="spellEnd"/>
        <w:r w:rsidRPr="008A22F2">
          <w:rPr>
            <w:rFonts w:ascii="Helvetica" w:eastAsia="Times New Roman" w:hAnsi="Helvetica" w:cs="Helvetica"/>
            <w:highlight w:val="yellow"/>
          </w:rPr>
          <w:t>, that may nonetheless be true)</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30" w:author="Unknown"/>
          <w:rFonts w:ascii="Helvetica" w:eastAsia="Times New Roman" w:hAnsi="Helvetica" w:cs="Helvetica"/>
          <w:highlight w:val="yellow"/>
        </w:rPr>
      </w:pPr>
      <w:ins w:id="31" w:author="Unknown">
        <w:r w:rsidRPr="008A22F2">
          <w:rPr>
            <w:rFonts w:ascii="Helvetica" w:eastAsia="Times New Roman" w:hAnsi="Helvetica" w:cs="Helvetica"/>
            <w:highlight w:val="yellow"/>
          </w:rPr>
          <w:t>History (preceding events)</w:t>
        </w:r>
      </w:ins>
    </w:p>
    <w:p w:rsidR="008A22F2" w:rsidRPr="008A22F2" w:rsidRDefault="008A22F2" w:rsidP="008A22F2">
      <w:pPr>
        <w:numPr>
          <w:ilvl w:val="0"/>
          <w:numId w:val="6"/>
        </w:numPr>
        <w:shd w:val="clear" w:color="auto" w:fill="D0DBC6"/>
        <w:spacing w:before="100" w:beforeAutospacing="1" w:after="100" w:afterAutospacing="1" w:line="240" w:lineRule="auto"/>
        <w:ind w:left="550"/>
        <w:rPr>
          <w:ins w:id="32" w:author="Unknown"/>
          <w:rFonts w:ascii="Helvetica" w:eastAsia="Times New Roman" w:hAnsi="Helvetica" w:cs="Helvetica"/>
          <w:highlight w:val="yellow"/>
        </w:rPr>
      </w:pPr>
      <w:ins w:id="33" w:author="Unknown">
        <w:r w:rsidRPr="008A22F2">
          <w:rPr>
            <w:rFonts w:ascii="Helvetica" w:eastAsia="Times New Roman" w:hAnsi="Helvetica" w:cs="Helvetica"/>
            <w:highlight w:val="yellow"/>
          </w:rPr>
          <w:lastRenderedPageBreak/>
          <w:t>Future (future perspectives, outcome, how things and events may develop, consequences of actions)</w:t>
        </w:r>
      </w:ins>
    </w:p>
    <w:p w:rsidR="008A22F2" w:rsidRPr="008A22F2" w:rsidRDefault="008A22F2" w:rsidP="008A22F2">
      <w:pPr>
        <w:shd w:val="clear" w:color="auto" w:fill="F5F5F5"/>
        <w:spacing w:after="0" w:line="240" w:lineRule="auto"/>
        <w:jc w:val="center"/>
        <w:outlineLvl w:val="2"/>
        <w:rPr>
          <w:ins w:id="34" w:author="Unknown"/>
          <w:rFonts w:ascii="inherit" w:eastAsia="Times New Roman" w:hAnsi="inherit" w:cs="Helvetica"/>
          <w:highlight w:val="green"/>
        </w:rPr>
      </w:pPr>
      <w:ins w:id="35" w:author="Unknown">
        <w:r w:rsidRPr="008A22F2">
          <w:rPr>
            <w:rFonts w:ascii="inherit" w:eastAsia="Times New Roman" w:hAnsi="inherit" w:cs="Helvetica"/>
            <w:highlight w:val="green"/>
          </w:rPr>
          <w:t>By SF people:</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36" w:author="Unknown"/>
          <w:rFonts w:ascii="Helvetica" w:eastAsia="Times New Roman" w:hAnsi="Helvetica" w:cs="Helvetica"/>
          <w:highlight w:val="yellow"/>
        </w:rPr>
      </w:pPr>
      <w:ins w:id="37" w:author="Unknown">
        <w:r w:rsidRPr="008A22F2">
          <w:rPr>
            <w:rFonts w:ascii="Helvetica" w:eastAsia="Times New Roman" w:hAnsi="Helvetica" w:cs="Helvetica"/>
            <w:highlight w:val="yellow"/>
          </w:rPr>
          <w:t>Feelings and emotions</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38" w:author="Unknown"/>
          <w:rFonts w:ascii="Helvetica" w:eastAsia="Times New Roman" w:hAnsi="Helvetica" w:cs="Helvetica"/>
          <w:highlight w:val="yellow"/>
        </w:rPr>
      </w:pPr>
      <w:ins w:id="39" w:author="Unknown">
        <w:r w:rsidRPr="008A22F2">
          <w:rPr>
            <w:rFonts w:ascii="Helvetica" w:eastAsia="Times New Roman" w:hAnsi="Helvetica" w:cs="Helvetica"/>
            <w:highlight w:val="yellow"/>
          </w:rPr>
          <w:t>Casual chatter</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40" w:author="Unknown"/>
          <w:rFonts w:ascii="Helvetica" w:eastAsia="Times New Roman" w:hAnsi="Helvetica" w:cs="Helvetica"/>
          <w:highlight w:val="yellow"/>
        </w:rPr>
      </w:pPr>
      <w:ins w:id="41" w:author="Unknown">
        <w:r w:rsidRPr="008A22F2">
          <w:rPr>
            <w:rFonts w:ascii="Helvetica" w:eastAsia="Times New Roman" w:hAnsi="Helvetica" w:cs="Helvetica"/>
            <w:highlight w:val="yellow"/>
          </w:rPr>
          <w:t>Guesswork and premonitions (feelings of something to happen, even without a strong rationale)</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42" w:author="Unknown"/>
          <w:rFonts w:ascii="Helvetica" w:eastAsia="Times New Roman" w:hAnsi="Helvetica" w:cs="Helvetica"/>
          <w:highlight w:val="yellow"/>
        </w:rPr>
      </w:pPr>
      <w:ins w:id="43" w:author="Unknown">
        <w:r w:rsidRPr="008A22F2">
          <w:rPr>
            <w:rFonts w:ascii="Helvetica" w:eastAsia="Times New Roman" w:hAnsi="Helvetica" w:cs="Helvetica"/>
            <w:highlight w:val="yellow"/>
          </w:rPr>
          <w:t>Practices (ways of doing something)</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44" w:author="Unknown"/>
          <w:rFonts w:ascii="Helvetica" w:eastAsia="Times New Roman" w:hAnsi="Helvetica" w:cs="Helvetica"/>
          <w:highlight w:val="yellow"/>
        </w:rPr>
      </w:pPr>
      <w:ins w:id="45" w:author="Unknown">
        <w:r w:rsidRPr="008A22F2">
          <w:rPr>
            <w:rFonts w:ascii="Helvetica" w:eastAsia="Times New Roman" w:hAnsi="Helvetica" w:cs="Helvetica"/>
            <w:highlight w:val="yellow"/>
          </w:rPr>
          <w:t>Opinions and beliefs (even without a rational basis)</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46" w:author="Unknown"/>
          <w:rFonts w:ascii="Helvetica" w:eastAsia="Times New Roman" w:hAnsi="Helvetica" w:cs="Helvetica"/>
          <w:highlight w:val="yellow"/>
        </w:rPr>
      </w:pPr>
      <w:ins w:id="47" w:author="Unknown">
        <w:r w:rsidRPr="008A22F2">
          <w:rPr>
            <w:rFonts w:ascii="Helvetica" w:eastAsia="Times New Roman" w:hAnsi="Helvetica" w:cs="Helvetica"/>
            <w:highlight w:val="yellow"/>
          </w:rPr>
          <w:t>Resources (means, personnel, equipment, tools, materials, money)</w:t>
        </w:r>
      </w:ins>
    </w:p>
    <w:p w:rsidR="008A22F2" w:rsidRPr="008A22F2" w:rsidRDefault="008A22F2" w:rsidP="008A22F2">
      <w:pPr>
        <w:numPr>
          <w:ilvl w:val="0"/>
          <w:numId w:val="7"/>
        </w:numPr>
        <w:shd w:val="clear" w:color="auto" w:fill="D0DBC6"/>
        <w:spacing w:before="100" w:beforeAutospacing="1" w:after="100" w:afterAutospacing="1" w:line="240" w:lineRule="auto"/>
        <w:ind w:left="550"/>
        <w:rPr>
          <w:ins w:id="48" w:author="Unknown"/>
          <w:rFonts w:ascii="Helvetica" w:eastAsia="Times New Roman" w:hAnsi="Helvetica" w:cs="Helvetica"/>
          <w:highlight w:val="yellow"/>
        </w:rPr>
      </w:pPr>
      <w:ins w:id="49" w:author="Unknown">
        <w:r w:rsidRPr="008A22F2">
          <w:rPr>
            <w:rFonts w:ascii="Helvetica" w:eastAsia="Times New Roman" w:hAnsi="Helvetica" w:cs="Helvetica"/>
            <w:highlight w:val="yellow"/>
          </w:rPr>
          <w:t>Looks (way somebody or something appears); personal appearance, style, or fashion</w:t>
        </w:r>
      </w:ins>
    </w:p>
    <w:p w:rsidR="008A22F2" w:rsidRPr="008A22F2" w:rsidRDefault="008A22F2" w:rsidP="008A22F2">
      <w:pPr>
        <w:shd w:val="clear" w:color="auto" w:fill="F5F5F5"/>
        <w:spacing w:after="0" w:line="240" w:lineRule="auto"/>
        <w:jc w:val="center"/>
        <w:outlineLvl w:val="2"/>
        <w:rPr>
          <w:ins w:id="50" w:author="Unknown"/>
          <w:rFonts w:ascii="inherit" w:eastAsia="Times New Roman" w:hAnsi="inherit" w:cs="Helvetica"/>
          <w:highlight w:val="green"/>
        </w:rPr>
      </w:pPr>
      <w:ins w:id="51" w:author="Unknown">
        <w:r w:rsidRPr="008A22F2">
          <w:rPr>
            <w:rFonts w:ascii="inherit" w:eastAsia="Times New Roman" w:hAnsi="inherit" w:cs="Helvetica"/>
            <w:highlight w:val="green"/>
          </w:rPr>
          <w:t>By NF people:</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52" w:author="Unknown"/>
          <w:rFonts w:ascii="Helvetica" w:eastAsia="Times New Roman" w:hAnsi="Helvetica" w:cs="Helvetica"/>
          <w:highlight w:val="yellow"/>
        </w:rPr>
      </w:pPr>
      <w:ins w:id="53" w:author="Unknown">
        <w:r w:rsidRPr="008A22F2">
          <w:rPr>
            <w:rFonts w:ascii="Helvetica" w:eastAsia="Times New Roman" w:hAnsi="Helvetica" w:cs="Helvetica"/>
            <w:highlight w:val="yellow"/>
          </w:rPr>
          <w:t>Ideas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54" w:author="Unknown"/>
          <w:rFonts w:ascii="Helvetica" w:eastAsia="Times New Roman" w:hAnsi="Helvetica" w:cs="Helvetica"/>
          <w:highlight w:val="yellow"/>
        </w:rPr>
      </w:pPr>
      <w:ins w:id="55" w:author="Unknown">
        <w:r w:rsidRPr="008A22F2">
          <w:rPr>
            <w:rFonts w:ascii="Helvetica" w:eastAsia="Times New Roman" w:hAnsi="Helvetica" w:cs="Helvetica"/>
            <w:highlight w:val="yellow"/>
          </w:rPr>
          <w:t>Teachings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56" w:author="Unknown"/>
          <w:rFonts w:ascii="Helvetica" w:eastAsia="Times New Roman" w:hAnsi="Helvetica" w:cs="Helvetica"/>
          <w:highlight w:val="yellow"/>
        </w:rPr>
      </w:pPr>
      <w:ins w:id="57" w:author="Unknown">
        <w:r w:rsidRPr="008A22F2">
          <w:rPr>
            <w:rFonts w:ascii="Helvetica" w:eastAsia="Times New Roman" w:hAnsi="Helvetica" w:cs="Helvetica"/>
            <w:highlight w:val="yellow"/>
          </w:rPr>
          <w:t>Feelings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58" w:author="Unknown"/>
          <w:rFonts w:ascii="Helvetica" w:eastAsia="Times New Roman" w:hAnsi="Helvetica" w:cs="Helvetica"/>
          <w:highlight w:val="yellow"/>
        </w:rPr>
      </w:pPr>
      <w:ins w:id="59" w:author="Unknown">
        <w:r w:rsidRPr="008A22F2">
          <w:rPr>
            <w:rFonts w:ascii="Helvetica" w:eastAsia="Times New Roman" w:hAnsi="Helvetica" w:cs="Helvetica"/>
            <w:highlight w:val="yellow"/>
          </w:rPr>
          <w:t>Casual chatter</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60" w:author="Unknown"/>
          <w:rFonts w:ascii="Helvetica" w:eastAsia="Times New Roman" w:hAnsi="Helvetica" w:cs="Helvetica"/>
          <w:highlight w:val="yellow"/>
        </w:rPr>
      </w:pPr>
      <w:ins w:id="61" w:author="Unknown">
        <w:r w:rsidRPr="008A22F2">
          <w:rPr>
            <w:rFonts w:ascii="Helvetica" w:eastAsia="Times New Roman" w:hAnsi="Helvetica" w:cs="Helvetica"/>
            <w:highlight w:val="yellow"/>
          </w:rPr>
          <w:t>Reviews (expert reviews, analyst opinions)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62" w:author="Unknown"/>
          <w:rFonts w:ascii="Helvetica" w:eastAsia="Times New Roman" w:hAnsi="Helvetica" w:cs="Helvetica"/>
          <w:highlight w:val="yellow"/>
        </w:rPr>
      </w:pPr>
      <w:ins w:id="63" w:author="Unknown">
        <w:r w:rsidRPr="008A22F2">
          <w:rPr>
            <w:rFonts w:ascii="Helvetica" w:eastAsia="Times New Roman" w:hAnsi="Helvetica" w:cs="Helvetica"/>
            <w:highlight w:val="yellow"/>
          </w:rPr>
          <w:t>Values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64" w:author="Unknown"/>
          <w:rFonts w:ascii="Helvetica" w:eastAsia="Times New Roman" w:hAnsi="Helvetica" w:cs="Helvetica"/>
          <w:highlight w:val="yellow"/>
        </w:rPr>
      </w:pPr>
      <w:ins w:id="65" w:author="Unknown">
        <w:r w:rsidRPr="008A22F2">
          <w:rPr>
            <w:rFonts w:ascii="Helvetica" w:eastAsia="Times New Roman" w:hAnsi="Helvetica" w:cs="Helvetica"/>
            <w:highlight w:val="yellow"/>
          </w:rPr>
          <w:t>History (preceding events)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66" w:author="Unknown"/>
          <w:rFonts w:ascii="Helvetica" w:eastAsia="Times New Roman" w:hAnsi="Helvetica" w:cs="Helvetica"/>
          <w:highlight w:val="yellow"/>
        </w:rPr>
      </w:pPr>
      <w:ins w:id="67" w:author="Unknown">
        <w:r w:rsidRPr="008A22F2">
          <w:rPr>
            <w:rFonts w:ascii="Helvetica" w:eastAsia="Times New Roman" w:hAnsi="Helvetica" w:cs="Helvetica"/>
            <w:highlight w:val="yellow"/>
          </w:rPr>
          <w:t>Future (future perspectives, outcome, how things and events may develop, consequences of actions)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68" w:author="Unknown"/>
          <w:rFonts w:ascii="Helvetica" w:eastAsia="Times New Roman" w:hAnsi="Helvetica" w:cs="Helvetica"/>
          <w:highlight w:val="yellow"/>
        </w:rPr>
      </w:pPr>
      <w:ins w:id="69" w:author="Unknown">
        <w:r w:rsidRPr="008A22F2">
          <w:rPr>
            <w:rFonts w:ascii="Helvetica" w:eastAsia="Times New Roman" w:hAnsi="Helvetica" w:cs="Helvetica"/>
            <w:highlight w:val="yellow"/>
          </w:rPr>
          <w:t>Beliefs</w:t>
        </w:r>
      </w:ins>
    </w:p>
    <w:p w:rsidR="008A22F2" w:rsidRPr="008A22F2" w:rsidRDefault="008A22F2" w:rsidP="008A22F2">
      <w:pPr>
        <w:numPr>
          <w:ilvl w:val="0"/>
          <w:numId w:val="8"/>
        </w:numPr>
        <w:shd w:val="clear" w:color="auto" w:fill="D0DBC6"/>
        <w:spacing w:before="100" w:beforeAutospacing="1" w:after="100" w:afterAutospacing="1" w:line="240" w:lineRule="auto"/>
        <w:ind w:left="550"/>
        <w:rPr>
          <w:ins w:id="70" w:author="Unknown"/>
          <w:rFonts w:ascii="Helvetica" w:eastAsia="Times New Roman" w:hAnsi="Helvetica" w:cs="Helvetica"/>
          <w:highlight w:val="yellow"/>
        </w:rPr>
      </w:pPr>
      <w:ins w:id="71" w:author="Unknown">
        <w:r w:rsidRPr="008A22F2">
          <w:rPr>
            <w:rFonts w:ascii="Helvetica" w:eastAsia="Times New Roman" w:hAnsi="Helvetica" w:cs="Helvetica"/>
            <w:highlight w:val="yellow"/>
          </w:rPr>
          <w:t>Personal appearance, style, or fashion</w:t>
        </w:r>
      </w:ins>
    </w:p>
    <w:p w:rsidR="005E0B10" w:rsidRDefault="005E0B10" w:rsidP="00532B13">
      <w:pPr>
        <w:shd w:val="clear" w:color="auto" w:fill="D5E2CA"/>
        <w:spacing w:before="227" w:after="113" w:line="240" w:lineRule="auto"/>
        <w:jc w:val="center"/>
        <w:outlineLvl w:val="2"/>
      </w:pPr>
    </w:p>
    <w:p w:rsidR="00532B13" w:rsidRDefault="00532B13" w:rsidP="00532B13">
      <w:pPr>
        <w:shd w:val="clear" w:color="auto" w:fill="D5E2CA"/>
        <w:spacing w:before="227" w:after="113" w:line="240" w:lineRule="auto"/>
        <w:jc w:val="center"/>
        <w:outlineLvl w:val="2"/>
      </w:pPr>
      <w:bookmarkStart w:id="72" w:name="_GoBack"/>
      <w:bookmarkEnd w:id="72"/>
    </w:p>
    <w:sectPr w:rsidR="0053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728"/>
    <w:multiLevelType w:val="multilevel"/>
    <w:tmpl w:val="39B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173D"/>
    <w:multiLevelType w:val="multilevel"/>
    <w:tmpl w:val="482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14B"/>
    <w:multiLevelType w:val="multilevel"/>
    <w:tmpl w:val="195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36B47"/>
    <w:multiLevelType w:val="multilevel"/>
    <w:tmpl w:val="A8B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87AA8"/>
    <w:multiLevelType w:val="multilevel"/>
    <w:tmpl w:val="BEA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A09AD"/>
    <w:multiLevelType w:val="multilevel"/>
    <w:tmpl w:val="AB3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A0CF3"/>
    <w:multiLevelType w:val="multilevel"/>
    <w:tmpl w:val="0A6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D2918"/>
    <w:multiLevelType w:val="multilevel"/>
    <w:tmpl w:val="6BF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33C59"/>
    <w:multiLevelType w:val="multilevel"/>
    <w:tmpl w:val="AF04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4265F"/>
    <w:multiLevelType w:val="multilevel"/>
    <w:tmpl w:val="78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AE4F39"/>
    <w:multiLevelType w:val="multilevel"/>
    <w:tmpl w:val="25E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D687E"/>
    <w:multiLevelType w:val="multilevel"/>
    <w:tmpl w:val="FE2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5"/>
  </w:num>
  <w:num w:numId="5">
    <w:abstractNumId w:val="4"/>
  </w:num>
  <w:num w:numId="6">
    <w:abstractNumId w:val="11"/>
  </w:num>
  <w:num w:numId="7">
    <w:abstractNumId w:val="3"/>
  </w:num>
  <w:num w:numId="8">
    <w:abstractNumId w:val="10"/>
  </w:num>
  <w:num w:numId="9">
    <w:abstractNumId w:val="9"/>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A22F2"/>
    <w:rsid w:val="00177882"/>
    <w:rsid w:val="00532B13"/>
    <w:rsid w:val="005E0B10"/>
    <w:rsid w:val="008A22F2"/>
    <w:rsid w:val="00A4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3C659-9BB8-46DC-9429-B104042E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2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22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2F2"/>
  </w:style>
  <w:style w:type="character" w:styleId="Hyperlink">
    <w:name w:val="Hyperlink"/>
    <w:basedOn w:val="DefaultParagraphFont"/>
    <w:uiPriority w:val="99"/>
    <w:semiHidden/>
    <w:unhideWhenUsed/>
    <w:rsid w:val="008A22F2"/>
    <w:rPr>
      <w:color w:val="0000FF"/>
      <w:u w:val="single"/>
    </w:rPr>
  </w:style>
  <w:style w:type="character" w:customStyle="1" w:styleId="hmadnotice">
    <w:name w:val="hm_adnotice"/>
    <w:basedOn w:val="DefaultParagraphFont"/>
    <w:rsid w:val="008A22F2"/>
  </w:style>
  <w:style w:type="character" w:styleId="Strong">
    <w:name w:val="Strong"/>
    <w:basedOn w:val="DefaultParagraphFont"/>
    <w:uiPriority w:val="22"/>
    <w:qFormat/>
    <w:rsid w:val="008A22F2"/>
    <w:rPr>
      <w:b/>
      <w:bCs/>
    </w:rPr>
  </w:style>
  <w:style w:type="paragraph" w:styleId="BalloonText">
    <w:name w:val="Balloon Text"/>
    <w:basedOn w:val="Normal"/>
    <w:link w:val="BalloonTextChar"/>
    <w:uiPriority w:val="99"/>
    <w:semiHidden/>
    <w:unhideWhenUsed/>
    <w:rsid w:val="008A2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9114">
      <w:bodyDiv w:val="1"/>
      <w:marLeft w:val="0"/>
      <w:marRight w:val="0"/>
      <w:marTop w:val="0"/>
      <w:marBottom w:val="0"/>
      <w:divBdr>
        <w:top w:val="none" w:sz="0" w:space="0" w:color="auto"/>
        <w:left w:val="none" w:sz="0" w:space="0" w:color="auto"/>
        <w:bottom w:val="none" w:sz="0" w:space="0" w:color="auto"/>
        <w:right w:val="none" w:sz="0" w:space="0" w:color="auto"/>
      </w:divBdr>
      <w:divsChild>
        <w:div w:id="448361463">
          <w:marLeft w:val="-170"/>
          <w:marRight w:val="-170"/>
          <w:marTop w:val="0"/>
          <w:marBottom w:val="0"/>
          <w:divBdr>
            <w:top w:val="none" w:sz="0" w:space="0" w:color="auto"/>
            <w:left w:val="none" w:sz="0" w:space="0" w:color="auto"/>
            <w:bottom w:val="none" w:sz="0" w:space="0" w:color="auto"/>
            <w:right w:val="none" w:sz="0" w:space="0" w:color="auto"/>
          </w:divBdr>
          <w:divsChild>
            <w:div w:id="357976777">
              <w:marLeft w:val="2296"/>
              <w:marRight w:val="0"/>
              <w:marTop w:val="0"/>
              <w:marBottom w:val="0"/>
              <w:divBdr>
                <w:top w:val="none" w:sz="0" w:space="0" w:color="auto"/>
                <w:left w:val="none" w:sz="0" w:space="0" w:color="auto"/>
                <w:bottom w:val="none" w:sz="0" w:space="0" w:color="auto"/>
                <w:right w:val="none" w:sz="0" w:space="0" w:color="auto"/>
              </w:divBdr>
            </w:div>
          </w:divsChild>
        </w:div>
        <w:div w:id="525483451">
          <w:marLeft w:val="-170"/>
          <w:marRight w:val="-170"/>
          <w:marTop w:val="0"/>
          <w:marBottom w:val="0"/>
          <w:divBdr>
            <w:top w:val="none" w:sz="0" w:space="0" w:color="auto"/>
            <w:left w:val="none" w:sz="0" w:space="0" w:color="auto"/>
            <w:bottom w:val="none" w:sz="0" w:space="0" w:color="auto"/>
            <w:right w:val="none" w:sz="0" w:space="0" w:color="auto"/>
          </w:divBdr>
          <w:divsChild>
            <w:div w:id="2108915022">
              <w:marLeft w:val="0"/>
              <w:marRight w:val="0"/>
              <w:marTop w:val="0"/>
              <w:marBottom w:val="0"/>
              <w:divBdr>
                <w:top w:val="none" w:sz="0" w:space="0" w:color="auto"/>
                <w:left w:val="none" w:sz="0" w:space="0" w:color="auto"/>
                <w:bottom w:val="none" w:sz="0" w:space="0" w:color="auto"/>
                <w:right w:val="none" w:sz="0" w:space="0" w:color="auto"/>
              </w:divBdr>
              <w:divsChild>
                <w:div w:id="1488978987">
                  <w:marLeft w:val="0"/>
                  <w:marRight w:val="0"/>
                  <w:marTop w:val="0"/>
                  <w:marBottom w:val="227"/>
                  <w:divBdr>
                    <w:top w:val="single" w:sz="4" w:space="0" w:color="DDDDDD"/>
                    <w:left w:val="single" w:sz="4" w:space="0" w:color="DDDDDD"/>
                    <w:bottom w:val="single" w:sz="4" w:space="0" w:color="DDDDDD"/>
                    <w:right w:val="single" w:sz="4" w:space="0" w:color="DDDDDD"/>
                  </w:divBdr>
                  <w:divsChild>
                    <w:div w:id="1964847133">
                      <w:marLeft w:val="0"/>
                      <w:marRight w:val="0"/>
                      <w:marTop w:val="0"/>
                      <w:marBottom w:val="0"/>
                      <w:divBdr>
                        <w:top w:val="none" w:sz="0" w:space="6" w:color="DDDDDD"/>
                        <w:left w:val="none" w:sz="0" w:space="9" w:color="DDDDDD"/>
                        <w:bottom w:val="single" w:sz="4" w:space="6" w:color="DDDDDD"/>
                        <w:right w:val="none" w:sz="0" w:space="9" w:color="DDDDDD"/>
                      </w:divBdr>
                    </w:div>
                    <w:div w:id="11122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5372">
              <w:marLeft w:val="0"/>
              <w:marRight w:val="0"/>
              <w:marTop w:val="0"/>
              <w:marBottom w:val="0"/>
              <w:divBdr>
                <w:top w:val="none" w:sz="0" w:space="0" w:color="auto"/>
                <w:left w:val="none" w:sz="0" w:space="0" w:color="auto"/>
                <w:bottom w:val="none" w:sz="0" w:space="0" w:color="auto"/>
                <w:right w:val="none" w:sz="0" w:space="0" w:color="auto"/>
              </w:divBdr>
              <w:divsChild>
                <w:div w:id="568001851">
                  <w:marLeft w:val="0"/>
                  <w:marRight w:val="0"/>
                  <w:marTop w:val="0"/>
                  <w:marBottom w:val="227"/>
                  <w:divBdr>
                    <w:top w:val="single" w:sz="4" w:space="0" w:color="DDDDDD"/>
                    <w:left w:val="single" w:sz="4" w:space="0" w:color="DDDDDD"/>
                    <w:bottom w:val="single" w:sz="4" w:space="0" w:color="DDDDDD"/>
                    <w:right w:val="single" w:sz="4" w:space="0" w:color="DDDDDD"/>
                  </w:divBdr>
                  <w:divsChild>
                    <w:div w:id="1040083709">
                      <w:marLeft w:val="0"/>
                      <w:marRight w:val="0"/>
                      <w:marTop w:val="0"/>
                      <w:marBottom w:val="0"/>
                      <w:divBdr>
                        <w:top w:val="none" w:sz="0" w:space="6" w:color="DDDDDD"/>
                        <w:left w:val="none" w:sz="0" w:space="9" w:color="DDDDDD"/>
                        <w:bottom w:val="single" w:sz="4" w:space="6" w:color="DDDDDD"/>
                        <w:right w:val="none" w:sz="0" w:space="9" w:color="DDDDDD"/>
                      </w:divBdr>
                    </w:div>
                    <w:div w:id="1087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61">
          <w:marLeft w:val="-170"/>
          <w:marRight w:val="-170"/>
          <w:marTop w:val="0"/>
          <w:marBottom w:val="0"/>
          <w:divBdr>
            <w:top w:val="none" w:sz="0" w:space="0" w:color="auto"/>
            <w:left w:val="none" w:sz="0" w:space="0" w:color="auto"/>
            <w:bottom w:val="none" w:sz="0" w:space="0" w:color="auto"/>
            <w:right w:val="none" w:sz="0" w:space="0" w:color="auto"/>
          </w:divBdr>
          <w:divsChild>
            <w:div w:id="1166087800">
              <w:marLeft w:val="0"/>
              <w:marRight w:val="0"/>
              <w:marTop w:val="0"/>
              <w:marBottom w:val="0"/>
              <w:divBdr>
                <w:top w:val="none" w:sz="0" w:space="0" w:color="auto"/>
                <w:left w:val="none" w:sz="0" w:space="0" w:color="auto"/>
                <w:bottom w:val="none" w:sz="0" w:space="0" w:color="auto"/>
                <w:right w:val="none" w:sz="0" w:space="0" w:color="auto"/>
              </w:divBdr>
              <w:divsChild>
                <w:div w:id="923297421">
                  <w:marLeft w:val="0"/>
                  <w:marRight w:val="0"/>
                  <w:marTop w:val="0"/>
                  <w:marBottom w:val="227"/>
                  <w:divBdr>
                    <w:top w:val="single" w:sz="4" w:space="0" w:color="DDDDDD"/>
                    <w:left w:val="single" w:sz="4" w:space="0" w:color="DDDDDD"/>
                    <w:bottom w:val="single" w:sz="4" w:space="0" w:color="DDDDDD"/>
                    <w:right w:val="single" w:sz="4" w:space="0" w:color="DDDDDD"/>
                  </w:divBdr>
                  <w:divsChild>
                    <w:div w:id="1108432291">
                      <w:marLeft w:val="0"/>
                      <w:marRight w:val="0"/>
                      <w:marTop w:val="0"/>
                      <w:marBottom w:val="0"/>
                      <w:divBdr>
                        <w:top w:val="none" w:sz="0" w:space="6" w:color="DDDDDD"/>
                        <w:left w:val="none" w:sz="0" w:space="9" w:color="DDDDDD"/>
                        <w:bottom w:val="single" w:sz="4" w:space="6" w:color="DDDDDD"/>
                        <w:right w:val="none" w:sz="0" w:space="9" w:color="DDDDDD"/>
                      </w:divBdr>
                    </w:div>
                    <w:div w:id="18509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5929">
              <w:marLeft w:val="0"/>
              <w:marRight w:val="0"/>
              <w:marTop w:val="0"/>
              <w:marBottom w:val="0"/>
              <w:divBdr>
                <w:top w:val="none" w:sz="0" w:space="0" w:color="auto"/>
                <w:left w:val="none" w:sz="0" w:space="0" w:color="auto"/>
                <w:bottom w:val="none" w:sz="0" w:space="0" w:color="auto"/>
                <w:right w:val="none" w:sz="0" w:space="0" w:color="auto"/>
              </w:divBdr>
              <w:divsChild>
                <w:div w:id="1687516972">
                  <w:marLeft w:val="0"/>
                  <w:marRight w:val="0"/>
                  <w:marTop w:val="0"/>
                  <w:marBottom w:val="227"/>
                  <w:divBdr>
                    <w:top w:val="single" w:sz="4" w:space="0" w:color="DDDDDD"/>
                    <w:left w:val="single" w:sz="4" w:space="0" w:color="DDDDDD"/>
                    <w:bottom w:val="single" w:sz="4" w:space="0" w:color="DDDDDD"/>
                    <w:right w:val="single" w:sz="4" w:space="0" w:color="DDDDDD"/>
                  </w:divBdr>
                  <w:divsChild>
                    <w:div w:id="399988354">
                      <w:marLeft w:val="0"/>
                      <w:marRight w:val="0"/>
                      <w:marTop w:val="0"/>
                      <w:marBottom w:val="0"/>
                      <w:divBdr>
                        <w:top w:val="none" w:sz="0" w:space="6" w:color="DDDDDD"/>
                        <w:left w:val="none" w:sz="0" w:space="9" w:color="DDDDDD"/>
                        <w:bottom w:val="single" w:sz="4" w:space="6" w:color="DDDDDD"/>
                        <w:right w:val="none" w:sz="0" w:space="9" w:color="DDDDDD"/>
                      </w:divBdr>
                    </w:div>
                    <w:div w:id="7502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3757">
          <w:marLeft w:val="-170"/>
          <w:marRight w:val="-170"/>
          <w:marTop w:val="170"/>
          <w:marBottom w:val="0"/>
          <w:divBdr>
            <w:top w:val="none" w:sz="0" w:space="0" w:color="auto"/>
            <w:left w:val="none" w:sz="0" w:space="0" w:color="auto"/>
            <w:bottom w:val="none" w:sz="0" w:space="0" w:color="auto"/>
            <w:right w:val="none" w:sz="0" w:space="0" w:color="auto"/>
          </w:divBdr>
        </w:div>
        <w:div w:id="1333606055">
          <w:marLeft w:val="-170"/>
          <w:marRight w:val="-170"/>
          <w:marTop w:val="0"/>
          <w:marBottom w:val="0"/>
          <w:divBdr>
            <w:top w:val="none" w:sz="0" w:space="0" w:color="auto"/>
            <w:left w:val="none" w:sz="0" w:space="0" w:color="auto"/>
            <w:bottom w:val="none" w:sz="0" w:space="0" w:color="auto"/>
            <w:right w:val="none" w:sz="0" w:space="0" w:color="auto"/>
          </w:divBdr>
          <w:divsChild>
            <w:div w:id="173568057">
              <w:marLeft w:val="0"/>
              <w:marRight w:val="0"/>
              <w:marTop w:val="0"/>
              <w:marBottom w:val="0"/>
              <w:divBdr>
                <w:top w:val="none" w:sz="0" w:space="0" w:color="auto"/>
                <w:left w:val="none" w:sz="0" w:space="0" w:color="auto"/>
                <w:bottom w:val="none" w:sz="0" w:space="0" w:color="auto"/>
                <w:right w:val="none" w:sz="0" w:space="0" w:color="auto"/>
              </w:divBdr>
              <w:divsChild>
                <w:div w:id="1098330269">
                  <w:marLeft w:val="0"/>
                  <w:marRight w:val="0"/>
                  <w:marTop w:val="0"/>
                  <w:marBottom w:val="227"/>
                  <w:divBdr>
                    <w:top w:val="single" w:sz="4" w:space="0" w:color="DDDDDD"/>
                    <w:left w:val="single" w:sz="4" w:space="0" w:color="DDDDDD"/>
                    <w:bottom w:val="single" w:sz="4" w:space="0" w:color="DDDDDD"/>
                    <w:right w:val="single" w:sz="4" w:space="0" w:color="DDDDDD"/>
                  </w:divBdr>
                  <w:divsChild>
                    <w:div w:id="1894538144">
                      <w:marLeft w:val="0"/>
                      <w:marRight w:val="0"/>
                      <w:marTop w:val="0"/>
                      <w:marBottom w:val="0"/>
                      <w:divBdr>
                        <w:top w:val="none" w:sz="0" w:space="6" w:color="DDDDDD"/>
                        <w:left w:val="none" w:sz="0" w:space="9" w:color="DDDDDD"/>
                        <w:bottom w:val="single" w:sz="4" w:space="6" w:color="DDDDDD"/>
                        <w:right w:val="none" w:sz="0" w:space="9" w:color="DDDDDD"/>
                      </w:divBdr>
                    </w:div>
                    <w:div w:id="5127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803">
              <w:marLeft w:val="0"/>
              <w:marRight w:val="0"/>
              <w:marTop w:val="0"/>
              <w:marBottom w:val="0"/>
              <w:divBdr>
                <w:top w:val="none" w:sz="0" w:space="0" w:color="auto"/>
                <w:left w:val="none" w:sz="0" w:space="0" w:color="auto"/>
                <w:bottom w:val="none" w:sz="0" w:space="0" w:color="auto"/>
                <w:right w:val="none" w:sz="0" w:space="0" w:color="auto"/>
              </w:divBdr>
              <w:divsChild>
                <w:div w:id="54743018">
                  <w:marLeft w:val="0"/>
                  <w:marRight w:val="0"/>
                  <w:marTop w:val="0"/>
                  <w:marBottom w:val="227"/>
                  <w:divBdr>
                    <w:top w:val="single" w:sz="4" w:space="0" w:color="DDDDDD"/>
                    <w:left w:val="single" w:sz="4" w:space="0" w:color="DDDDDD"/>
                    <w:bottom w:val="single" w:sz="4" w:space="0" w:color="DDDDDD"/>
                    <w:right w:val="single" w:sz="4" w:space="0" w:color="DDDDDD"/>
                  </w:divBdr>
                  <w:divsChild>
                    <w:div w:id="1931965124">
                      <w:marLeft w:val="0"/>
                      <w:marRight w:val="0"/>
                      <w:marTop w:val="0"/>
                      <w:marBottom w:val="0"/>
                      <w:divBdr>
                        <w:top w:val="none" w:sz="0" w:space="6" w:color="DDDDDD"/>
                        <w:left w:val="none" w:sz="0" w:space="9" w:color="DDDDDD"/>
                        <w:bottom w:val="single" w:sz="4" w:space="6" w:color="DDDDDD"/>
                        <w:right w:val="none" w:sz="0" w:space="9" w:color="DDDDDD"/>
                      </w:divBdr>
                    </w:div>
                    <w:div w:id="12179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4512">
          <w:marLeft w:val="-170"/>
          <w:marRight w:val="-170"/>
          <w:marTop w:val="0"/>
          <w:marBottom w:val="0"/>
          <w:divBdr>
            <w:top w:val="none" w:sz="0" w:space="0" w:color="auto"/>
            <w:left w:val="none" w:sz="0" w:space="0" w:color="auto"/>
            <w:bottom w:val="none" w:sz="0" w:space="0" w:color="auto"/>
            <w:right w:val="none" w:sz="0" w:space="0" w:color="auto"/>
          </w:divBdr>
          <w:divsChild>
            <w:div w:id="1054235206">
              <w:marLeft w:val="0"/>
              <w:marRight w:val="0"/>
              <w:marTop w:val="0"/>
              <w:marBottom w:val="0"/>
              <w:divBdr>
                <w:top w:val="none" w:sz="0" w:space="0" w:color="auto"/>
                <w:left w:val="none" w:sz="0" w:space="0" w:color="auto"/>
                <w:bottom w:val="none" w:sz="0" w:space="0" w:color="auto"/>
                <w:right w:val="none" w:sz="0" w:space="0" w:color="auto"/>
              </w:divBdr>
              <w:divsChild>
                <w:div w:id="1297834766">
                  <w:marLeft w:val="0"/>
                  <w:marRight w:val="0"/>
                  <w:marTop w:val="0"/>
                  <w:marBottom w:val="227"/>
                  <w:divBdr>
                    <w:top w:val="single" w:sz="4" w:space="0" w:color="DDDDDD"/>
                    <w:left w:val="single" w:sz="4" w:space="0" w:color="DDDDDD"/>
                    <w:bottom w:val="single" w:sz="4" w:space="0" w:color="DDDDDD"/>
                    <w:right w:val="single" w:sz="4" w:space="0" w:color="DDDDDD"/>
                  </w:divBdr>
                  <w:divsChild>
                    <w:div w:id="1118790729">
                      <w:marLeft w:val="0"/>
                      <w:marRight w:val="0"/>
                      <w:marTop w:val="0"/>
                      <w:marBottom w:val="0"/>
                      <w:divBdr>
                        <w:top w:val="none" w:sz="0" w:space="6" w:color="DDDDDD"/>
                        <w:left w:val="none" w:sz="0" w:space="9" w:color="DDDDDD"/>
                        <w:bottom w:val="single" w:sz="4" w:space="6" w:color="DDDDDD"/>
                        <w:right w:val="none" w:sz="0" w:space="9" w:color="DDDDDD"/>
                      </w:divBdr>
                    </w:div>
                    <w:div w:id="322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3851">
              <w:marLeft w:val="0"/>
              <w:marRight w:val="0"/>
              <w:marTop w:val="0"/>
              <w:marBottom w:val="0"/>
              <w:divBdr>
                <w:top w:val="none" w:sz="0" w:space="0" w:color="auto"/>
                <w:left w:val="none" w:sz="0" w:space="0" w:color="auto"/>
                <w:bottom w:val="none" w:sz="0" w:space="0" w:color="auto"/>
                <w:right w:val="none" w:sz="0" w:space="0" w:color="auto"/>
              </w:divBdr>
              <w:divsChild>
                <w:div w:id="1057557002">
                  <w:marLeft w:val="0"/>
                  <w:marRight w:val="0"/>
                  <w:marTop w:val="0"/>
                  <w:marBottom w:val="227"/>
                  <w:divBdr>
                    <w:top w:val="single" w:sz="4" w:space="0" w:color="DDDDDD"/>
                    <w:left w:val="single" w:sz="4" w:space="0" w:color="DDDDDD"/>
                    <w:bottom w:val="single" w:sz="4" w:space="0" w:color="DDDDDD"/>
                    <w:right w:val="single" w:sz="4" w:space="0" w:color="DDDDDD"/>
                  </w:divBdr>
                  <w:divsChild>
                    <w:div w:id="1260605525">
                      <w:marLeft w:val="0"/>
                      <w:marRight w:val="0"/>
                      <w:marTop w:val="0"/>
                      <w:marBottom w:val="0"/>
                      <w:divBdr>
                        <w:top w:val="none" w:sz="0" w:space="6" w:color="DDDDDD"/>
                        <w:left w:val="none" w:sz="0" w:space="9" w:color="DDDDDD"/>
                        <w:bottom w:val="single" w:sz="4" w:space="6" w:color="DDDDDD"/>
                        <w:right w:val="none" w:sz="0" w:space="9" w:color="DDDDDD"/>
                      </w:divBdr>
                    </w:div>
                    <w:div w:id="1460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1457">
          <w:marLeft w:val="-170"/>
          <w:marRight w:val="-170"/>
          <w:marTop w:val="0"/>
          <w:marBottom w:val="0"/>
          <w:divBdr>
            <w:top w:val="none" w:sz="0" w:space="0" w:color="auto"/>
            <w:left w:val="none" w:sz="0" w:space="0" w:color="auto"/>
            <w:bottom w:val="none" w:sz="0" w:space="0" w:color="auto"/>
            <w:right w:val="none" w:sz="0" w:space="0" w:color="auto"/>
          </w:divBdr>
          <w:divsChild>
            <w:div w:id="1262495901">
              <w:marLeft w:val="0"/>
              <w:marRight w:val="0"/>
              <w:marTop w:val="0"/>
              <w:marBottom w:val="0"/>
              <w:divBdr>
                <w:top w:val="none" w:sz="0" w:space="0" w:color="auto"/>
                <w:left w:val="none" w:sz="0" w:space="0" w:color="auto"/>
                <w:bottom w:val="none" w:sz="0" w:space="0" w:color="auto"/>
                <w:right w:val="none" w:sz="0" w:space="0" w:color="auto"/>
              </w:divBdr>
              <w:divsChild>
                <w:div w:id="1180436145">
                  <w:marLeft w:val="0"/>
                  <w:marRight w:val="0"/>
                  <w:marTop w:val="0"/>
                  <w:marBottom w:val="227"/>
                  <w:divBdr>
                    <w:top w:val="single" w:sz="4" w:space="0" w:color="DDDDDD"/>
                    <w:left w:val="single" w:sz="4" w:space="0" w:color="DDDDDD"/>
                    <w:bottom w:val="single" w:sz="4" w:space="0" w:color="DDDDDD"/>
                    <w:right w:val="single" w:sz="4" w:space="0" w:color="DDDDDD"/>
                  </w:divBdr>
                  <w:divsChild>
                    <w:div w:id="2006089348">
                      <w:marLeft w:val="0"/>
                      <w:marRight w:val="0"/>
                      <w:marTop w:val="0"/>
                      <w:marBottom w:val="0"/>
                      <w:divBdr>
                        <w:top w:val="none" w:sz="0" w:space="6" w:color="DDDDDD"/>
                        <w:left w:val="none" w:sz="0" w:space="9" w:color="DDDDDD"/>
                        <w:bottom w:val="single" w:sz="4" w:space="6" w:color="DDDDDD"/>
                        <w:right w:val="none" w:sz="0" w:space="9" w:color="DDDDDD"/>
                      </w:divBdr>
                    </w:div>
                    <w:div w:id="1616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816">
              <w:marLeft w:val="0"/>
              <w:marRight w:val="0"/>
              <w:marTop w:val="0"/>
              <w:marBottom w:val="0"/>
              <w:divBdr>
                <w:top w:val="none" w:sz="0" w:space="0" w:color="auto"/>
                <w:left w:val="none" w:sz="0" w:space="0" w:color="auto"/>
                <w:bottom w:val="none" w:sz="0" w:space="0" w:color="auto"/>
                <w:right w:val="none" w:sz="0" w:space="0" w:color="auto"/>
              </w:divBdr>
              <w:divsChild>
                <w:div w:id="747536076">
                  <w:marLeft w:val="0"/>
                  <w:marRight w:val="0"/>
                  <w:marTop w:val="0"/>
                  <w:marBottom w:val="227"/>
                  <w:divBdr>
                    <w:top w:val="single" w:sz="4" w:space="0" w:color="DDDDDD"/>
                    <w:left w:val="single" w:sz="4" w:space="0" w:color="DDDDDD"/>
                    <w:bottom w:val="single" w:sz="4" w:space="0" w:color="DDDDDD"/>
                    <w:right w:val="single" w:sz="4" w:space="0" w:color="DDDDDD"/>
                  </w:divBdr>
                  <w:divsChild>
                    <w:div w:id="573777901">
                      <w:marLeft w:val="0"/>
                      <w:marRight w:val="0"/>
                      <w:marTop w:val="0"/>
                      <w:marBottom w:val="0"/>
                      <w:divBdr>
                        <w:top w:val="none" w:sz="0" w:space="6" w:color="DDDDDD"/>
                        <w:left w:val="none" w:sz="0" w:space="9" w:color="DDDDDD"/>
                        <w:bottom w:val="single" w:sz="4" w:space="6" w:color="DDDDDD"/>
                        <w:right w:val="none" w:sz="0" w:space="9" w:color="DDDDDD"/>
                      </w:divBdr>
                    </w:div>
                    <w:div w:id="16542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6819">
          <w:marLeft w:val="-170"/>
          <w:marRight w:val="-170"/>
          <w:marTop w:val="0"/>
          <w:marBottom w:val="0"/>
          <w:divBdr>
            <w:top w:val="none" w:sz="0" w:space="0" w:color="auto"/>
            <w:left w:val="none" w:sz="0" w:space="0" w:color="auto"/>
            <w:bottom w:val="none" w:sz="0" w:space="0" w:color="auto"/>
            <w:right w:val="none" w:sz="0" w:space="0" w:color="auto"/>
          </w:divBdr>
          <w:divsChild>
            <w:div w:id="888221595">
              <w:marLeft w:val="0"/>
              <w:marRight w:val="0"/>
              <w:marTop w:val="0"/>
              <w:marBottom w:val="0"/>
              <w:divBdr>
                <w:top w:val="none" w:sz="0" w:space="0" w:color="auto"/>
                <w:left w:val="none" w:sz="0" w:space="0" w:color="auto"/>
                <w:bottom w:val="none" w:sz="0" w:space="0" w:color="auto"/>
                <w:right w:val="none" w:sz="0" w:space="0" w:color="auto"/>
              </w:divBdr>
              <w:divsChild>
                <w:div w:id="240916356">
                  <w:marLeft w:val="0"/>
                  <w:marRight w:val="0"/>
                  <w:marTop w:val="0"/>
                  <w:marBottom w:val="227"/>
                  <w:divBdr>
                    <w:top w:val="single" w:sz="4" w:space="0" w:color="DDDDDD"/>
                    <w:left w:val="single" w:sz="4" w:space="0" w:color="DDDDDD"/>
                    <w:bottom w:val="single" w:sz="4" w:space="0" w:color="DDDDDD"/>
                    <w:right w:val="single" w:sz="4" w:space="0" w:color="DDDDDD"/>
                  </w:divBdr>
                  <w:divsChild>
                    <w:div w:id="670572664">
                      <w:marLeft w:val="0"/>
                      <w:marRight w:val="0"/>
                      <w:marTop w:val="0"/>
                      <w:marBottom w:val="0"/>
                      <w:divBdr>
                        <w:top w:val="none" w:sz="0" w:space="6" w:color="DDDDDD"/>
                        <w:left w:val="none" w:sz="0" w:space="9" w:color="DDDDDD"/>
                        <w:bottom w:val="single" w:sz="4" w:space="6" w:color="DDDDDD"/>
                        <w:right w:val="none" w:sz="0" w:space="9" w:color="DDDDDD"/>
                      </w:divBdr>
                    </w:div>
                    <w:div w:id="1635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532">
              <w:marLeft w:val="0"/>
              <w:marRight w:val="0"/>
              <w:marTop w:val="0"/>
              <w:marBottom w:val="0"/>
              <w:divBdr>
                <w:top w:val="none" w:sz="0" w:space="0" w:color="auto"/>
                <w:left w:val="none" w:sz="0" w:space="0" w:color="auto"/>
                <w:bottom w:val="none" w:sz="0" w:space="0" w:color="auto"/>
                <w:right w:val="none" w:sz="0" w:space="0" w:color="auto"/>
              </w:divBdr>
              <w:divsChild>
                <w:div w:id="669017461">
                  <w:marLeft w:val="0"/>
                  <w:marRight w:val="0"/>
                  <w:marTop w:val="0"/>
                  <w:marBottom w:val="227"/>
                  <w:divBdr>
                    <w:top w:val="single" w:sz="4" w:space="0" w:color="DDDDDD"/>
                    <w:left w:val="single" w:sz="4" w:space="0" w:color="DDDDDD"/>
                    <w:bottom w:val="single" w:sz="4" w:space="0" w:color="DDDDDD"/>
                    <w:right w:val="single" w:sz="4" w:space="0" w:color="DDDDDD"/>
                  </w:divBdr>
                  <w:divsChild>
                    <w:div w:id="1713462787">
                      <w:marLeft w:val="0"/>
                      <w:marRight w:val="0"/>
                      <w:marTop w:val="0"/>
                      <w:marBottom w:val="0"/>
                      <w:divBdr>
                        <w:top w:val="none" w:sz="0" w:space="6" w:color="DDDDDD"/>
                        <w:left w:val="none" w:sz="0" w:space="9" w:color="DDDDDD"/>
                        <w:bottom w:val="single" w:sz="4" w:space="6" w:color="DDDDDD"/>
                        <w:right w:val="none" w:sz="0" w:space="9" w:color="DDDDDD"/>
                      </w:divBdr>
                    </w:div>
                    <w:div w:id="2143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73930">
      <w:bodyDiv w:val="1"/>
      <w:marLeft w:val="0"/>
      <w:marRight w:val="0"/>
      <w:marTop w:val="0"/>
      <w:marBottom w:val="0"/>
      <w:divBdr>
        <w:top w:val="none" w:sz="0" w:space="0" w:color="auto"/>
        <w:left w:val="none" w:sz="0" w:space="0" w:color="auto"/>
        <w:bottom w:val="none" w:sz="0" w:space="0" w:color="auto"/>
        <w:right w:val="none" w:sz="0" w:space="0" w:color="auto"/>
      </w:divBdr>
      <w:divsChild>
        <w:div w:id="509222094">
          <w:marLeft w:val="-170"/>
          <w:marRight w:val="-170"/>
          <w:marTop w:val="0"/>
          <w:marBottom w:val="0"/>
          <w:divBdr>
            <w:top w:val="none" w:sz="0" w:space="0" w:color="auto"/>
            <w:left w:val="none" w:sz="0" w:space="0" w:color="auto"/>
            <w:bottom w:val="none" w:sz="0" w:space="0" w:color="auto"/>
            <w:right w:val="none" w:sz="0" w:space="0" w:color="auto"/>
          </w:divBdr>
          <w:divsChild>
            <w:div w:id="156728289">
              <w:marLeft w:val="2296"/>
              <w:marRight w:val="0"/>
              <w:marTop w:val="0"/>
              <w:marBottom w:val="0"/>
              <w:divBdr>
                <w:top w:val="none" w:sz="0" w:space="0" w:color="auto"/>
                <w:left w:val="none" w:sz="0" w:space="0" w:color="auto"/>
                <w:bottom w:val="none" w:sz="0" w:space="0" w:color="auto"/>
                <w:right w:val="none" w:sz="0" w:space="0" w:color="auto"/>
              </w:divBdr>
            </w:div>
          </w:divsChild>
        </w:div>
        <w:div w:id="678895550">
          <w:marLeft w:val="-170"/>
          <w:marRight w:val="-170"/>
          <w:marTop w:val="0"/>
          <w:marBottom w:val="0"/>
          <w:divBdr>
            <w:top w:val="none" w:sz="0" w:space="0" w:color="auto"/>
            <w:left w:val="none" w:sz="0" w:space="0" w:color="auto"/>
            <w:bottom w:val="none" w:sz="0" w:space="0" w:color="auto"/>
            <w:right w:val="none" w:sz="0" w:space="0" w:color="auto"/>
          </w:divBdr>
          <w:divsChild>
            <w:div w:id="17240260">
              <w:marLeft w:val="0"/>
              <w:marRight w:val="0"/>
              <w:marTop w:val="0"/>
              <w:marBottom w:val="0"/>
              <w:divBdr>
                <w:top w:val="none" w:sz="0" w:space="0" w:color="auto"/>
                <w:left w:val="none" w:sz="0" w:space="0" w:color="auto"/>
                <w:bottom w:val="none" w:sz="0" w:space="0" w:color="auto"/>
                <w:right w:val="none" w:sz="0" w:space="0" w:color="auto"/>
              </w:divBdr>
              <w:divsChild>
                <w:div w:id="583338788">
                  <w:marLeft w:val="0"/>
                  <w:marRight w:val="0"/>
                  <w:marTop w:val="0"/>
                  <w:marBottom w:val="227"/>
                  <w:divBdr>
                    <w:top w:val="single" w:sz="4" w:space="0" w:color="DDDDDD"/>
                    <w:left w:val="single" w:sz="4" w:space="0" w:color="DDDDDD"/>
                    <w:bottom w:val="single" w:sz="4" w:space="0" w:color="DDDDDD"/>
                    <w:right w:val="single" w:sz="4" w:space="0" w:color="DDDDDD"/>
                  </w:divBdr>
                  <w:divsChild>
                    <w:div w:id="386419505">
                      <w:marLeft w:val="0"/>
                      <w:marRight w:val="0"/>
                      <w:marTop w:val="0"/>
                      <w:marBottom w:val="0"/>
                      <w:divBdr>
                        <w:top w:val="none" w:sz="0" w:space="6" w:color="DDDDDD"/>
                        <w:left w:val="none" w:sz="0" w:space="9" w:color="DDDDDD"/>
                        <w:bottom w:val="single" w:sz="4" w:space="6" w:color="DDDDDD"/>
                        <w:right w:val="none" w:sz="0" w:space="9" w:color="DDDDDD"/>
                      </w:divBdr>
                    </w:div>
                    <w:div w:id="10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688">
              <w:marLeft w:val="0"/>
              <w:marRight w:val="0"/>
              <w:marTop w:val="0"/>
              <w:marBottom w:val="0"/>
              <w:divBdr>
                <w:top w:val="none" w:sz="0" w:space="0" w:color="auto"/>
                <w:left w:val="none" w:sz="0" w:space="0" w:color="auto"/>
                <w:bottom w:val="none" w:sz="0" w:space="0" w:color="auto"/>
                <w:right w:val="none" w:sz="0" w:space="0" w:color="auto"/>
              </w:divBdr>
              <w:divsChild>
                <w:div w:id="234635267">
                  <w:marLeft w:val="0"/>
                  <w:marRight w:val="0"/>
                  <w:marTop w:val="0"/>
                  <w:marBottom w:val="227"/>
                  <w:divBdr>
                    <w:top w:val="single" w:sz="4" w:space="0" w:color="DDDDDD"/>
                    <w:left w:val="single" w:sz="4" w:space="0" w:color="DDDDDD"/>
                    <w:bottom w:val="single" w:sz="4" w:space="0" w:color="DDDDDD"/>
                    <w:right w:val="single" w:sz="4" w:space="0" w:color="DDDDDD"/>
                  </w:divBdr>
                  <w:divsChild>
                    <w:div w:id="992560537">
                      <w:marLeft w:val="0"/>
                      <w:marRight w:val="0"/>
                      <w:marTop w:val="0"/>
                      <w:marBottom w:val="0"/>
                      <w:divBdr>
                        <w:top w:val="none" w:sz="0" w:space="6" w:color="DDDDDD"/>
                        <w:left w:val="none" w:sz="0" w:space="9" w:color="DDDDDD"/>
                        <w:bottom w:val="single" w:sz="4" w:space="6" w:color="DDDDDD"/>
                        <w:right w:val="none" w:sz="0" w:space="9" w:color="DDDDDD"/>
                      </w:divBdr>
                    </w:div>
                    <w:div w:id="21132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0877">
          <w:marLeft w:val="-170"/>
          <w:marRight w:val="-170"/>
          <w:marTop w:val="0"/>
          <w:marBottom w:val="0"/>
          <w:divBdr>
            <w:top w:val="none" w:sz="0" w:space="0" w:color="auto"/>
            <w:left w:val="none" w:sz="0" w:space="0" w:color="auto"/>
            <w:bottom w:val="none" w:sz="0" w:space="0" w:color="auto"/>
            <w:right w:val="none" w:sz="0" w:space="0" w:color="auto"/>
          </w:divBdr>
          <w:divsChild>
            <w:div w:id="1908566768">
              <w:marLeft w:val="0"/>
              <w:marRight w:val="0"/>
              <w:marTop w:val="0"/>
              <w:marBottom w:val="0"/>
              <w:divBdr>
                <w:top w:val="none" w:sz="0" w:space="0" w:color="auto"/>
                <w:left w:val="none" w:sz="0" w:space="0" w:color="auto"/>
                <w:bottom w:val="none" w:sz="0" w:space="0" w:color="auto"/>
                <w:right w:val="none" w:sz="0" w:space="0" w:color="auto"/>
              </w:divBdr>
              <w:divsChild>
                <w:div w:id="1916357647">
                  <w:marLeft w:val="0"/>
                  <w:marRight w:val="0"/>
                  <w:marTop w:val="0"/>
                  <w:marBottom w:val="227"/>
                  <w:divBdr>
                    <w:top w:val="single" w:sz="4" w:space="0" w:color="DDDDDD"/>
                    <w:left w:val="single" w:sz="4" w:space="0" w:color="DDDDDD"/>
                    <w:bottom w:val="single" w:sz="4" w:space="0" w:color="DDDDDD"/>
                    <w:right w:val="single" w:sz="4" w:space="0" w:color="DDDDDD"/>
                  </w:divBdr>
                  <w:divsChild>
                    <w:div w:id="1494876493">
                      <w:marLeft w:val="0"/>
                      <w:marRight w:val="0"/>
                      <w:marTop w:val="0"/>
                      <w:marBottom w:val="0"/>
                      <w:divBdr>
                        <w:top w:val="none" w:sz="0" w:space="6" w:color="DDDDDD"/>
                        <w:left w:val="none" w:sz="0" w:space="9" w:color="DDDDDD"/>
                        <w:bottom w:val="single" w:sz="4" w:space="6" w:color="DDDDDD"/>
                        <w:right w:val="none" w:sz="0" w:space="9" w:color="DDDDDD"/>
                      </w:divBdr>
                    </w:div>
                    <w:div w:id="1808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635">
              <w:marLeft w:val="0"/>
              <w:marRight w:val="0"/>
              <w:marTop w:val="0"/>
              <w:marBottom w:val="0"/>
              <w:divBdr>
                <w:top w:val="none" w:sz="0" w:space="0" w:color="auto"/>
                <w:left w:val="none" w:sz="0" w:space="0" w:color="auto"/>
                <w:bottom w:val="none" w:sz="0" w:space="0" w:color="auto"/>
                <w:right w:val="none" w:sz="0" w:space="0" w:color="auto"/>
              </w:divBdr>
              <w:divsChild>
                <w:div w:id="465322326">
                  <w:marLeft w:val="0"/>
                  <w:marRight w:val="0"/>
                  <w:marTop w:val="0"/>
                  <w:marBottom w:val="227"/>
                  <w:divBdr>
                    <w:top w:val="single" w:sz="4" w:space="0" w:color="DDDDDD"/>
                    <w:left w:val="single" w:sz="4" w:space="0" w:color="DDDDDD"/>
                    <w:bottom w:val="single" w:sz="4" w:space="0" w:color="DDDDDD"/>
                    <w:right w:val="single" w:sz="4" w:space="0" w:color="DDDDDD"/>
                  </w:divBdr>
                  <w:divsChild>
                    <w:div w:id="528183819">
                      <w:marLeft w:val="0"/>
                      <w:marRight w:val="0"/>
                      <w:marTop w:val="0"/>
                      <w:marBottom w:val="0"/>
                      <w:divBdr>
                        <w:top w:val="none" w:sz="0" w:space="6" w:color="DDDDDD"/>
                        <w:left w:val="none" w:sz="0" w:space="9" w:color="DDDDDD"/>
                        <w:bottom w:val="single" w:sz="4" w:space="6" w:color="DDDDDD"/>
                        <w:right w:val="none" w:sz="0" w:space="9" w:color="DDDDDD"/>
                      </w:divBdr>
                    </w:div>
                    <w:div w:id="15608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568">
          <w:marLeft w:val="-170"/>
          <w:marRight w:val="-170"/>
          <w:marTop w:val="170"/>
          <w:marBottom w:val="0"/>
          <w:divBdr>
            <w:top w:val="none" w:sz="0" w:space="0" w:color="auto"/>
            <w:left w:val="none" w:sz="0" w:space="0" w:color="auto"/>
            <w:bottom w:val="none" w:sz="0" w:space="0" w:color="auto"/>
            <w:right w:val="none" w:sz="0" w:space="0" w:color="auto"/>
          </w:divBdr>
        </w:div>
        <w:div w:id="620113196">
          <w:marLeft w:val="-170"/>
          <w:marRight w:val="-170"/>
          <w:marTop w:val="0"/>
          <w:marBottom w:val="0"/>
          <w:divBdr>
            <w:top w:val="none" w:sz="0" w:space="0" w:color="auto"/>
            <w:left w:val="none" w:sz="0" w:space="0" w:color="auto"/>
            <w:bottom w:val="none" w:sz="0" w:space="0" w:color="auto"/>
            <w:right w:val="none" w:sz="0" w:space="0" w:color="auto"/>
          </w:divBdr>
          <w:divsChild>
            <w:div w:id="1158155910">
              <w:marLeft w:val="0"/>
              <w:marRight w:val="0"/>
              <w:marTop w:val="0"/>
              <w:marBottom w:val="0"/>
              <w:divBdr>
                <w:top w:val="none" w:sz="0" w:space="0" w:color="auto"/>
                <w:left w:val="none" w:sz="0" w:space="0" w:color="auto"/>
                <w:bottom w:val="none" w:sz="0" w:space="0" w:color="auto"/>
                <w:right w:val="none" w:sz="0" w:space="0" w:color="auto"/>
              </w:divBdr>
              <w:divsChild>
                <w:div w:id="1122962775">
                  <w:marLeft w:val="0"/>
                  <w:marRight w:val="0"/>
                  <w:marTop w:val="0"/>
                  <w:marBottom w:val="227"/>
                  <w:divBdr>
                    <w:top w:val="single" w:sz="4" w:space="0" w:color="DDDDDD"/>
                    <w:left w:val="single" w:sz="4" w:space="0" w:color="DDDDDD"/>
                    <w:bottom w:val="single" w:sz="4" w:space="0" w:color="DDDDDD"/>
                    <w:right w:val="single" w:sz="4" w:space="0" w:color="DDDDDD"/>
                  </w:divBdr>
                  <w:divsChild>
                    <w:div w:id="1732002064">
                      <w:marLeft w:val="0"/>
                      <w:marRight w:val="0"/>
                      <w:marTop w:val="0"/>
                      <w:marBottom w:val="0"/>
                      <w:divBdr>
                        <w:top w:val="none" w:sz="0" w:space="6" w:color="DDDDDD"/>
                        <w:left w:val="none" w:sz="0" w:space="9" w:color="DDDDDD"/>
                        <w:bottom w:val="single" w:sz="4" w:space="6" w:color="DDDDDD"/>
                        <w:right w:val="none" w:sz="0" w:space="9" w:color="DDDDDD"/>
                      </w:divBdr>
                    </w:div>
                    <w:div w:id="12587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701">
              <w:marLeft w:val="0"/>
              <w:marRight w:val="0"/>
              <w:marTop w:val="0"/>
              <w:marBottom w:val="0"/>
              <w:divBdr>
                <w:top w:val="none" w:sz="0" w:space="0" w:color="auto"/>
                <w:left w:val="none" w:sz="0" w:space="0" w:color="auto"/>
                <w:bottom w:val="none" w:sz="0" w:space="0" w:color="auto"/>
                <w:right w:val="none" w:sz="0" w:space="0" w:color="auto"/>
              </w:divBdr>
              <w:divsChild>
                <w:div w:id="2110268711">
                  <w:marLeft w:val="0"/>
                  <w:marRight w:val="0"/>
                  <w:marTop w:val="0"/>
                  <w:marBottom w:val="227"/>
                  <w:divBdr>
                    <w:top w:val="single" w:sz="4" w:space="0" w:color="DDDDDD"/>
                    <w:left w:val="single" w:sz="4" w:space="0" w:color="DDDDDD"/>
                    <w:bottom w:val="single" w:sz="4" w:space="0" w:color="DDDDDD"/>
                    <w:right w:val="single" w:sz="4" w:space="0" w:color="DDDDDD"/>
                  </w:divBdr>
                  <w:divsChild>
                    <w:div w:id="1184172162">
                      <w:marLeft w:val="0"/>
                      <w:marRight w:val="0"/>
                      <w:marTop w:val="0"/>
                      <w:marBottom w:val="0"/>
                      <w:divBdr>
                        <w:top w:val="none" w:sz="0" w:space="6" w:color="DDDDDD"/>
                        <w:left w:val="none" w:sz="0" w:space="9" w:color="DDDDDD"/>
                        <w:bottom w:val="single" w:sz="4" w:space="6" w:color="DDDDDD"/>
                        <w:right w:val="none" w:sz="0" w:space="9" w:color="DDDDDD"/>
                      </w:divBdr>
                    </w:div>
                    <w:div w:id="16595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8453">
          <w:marLeft w:val="-170"/>
          <w:marRight w:val="-170"/>
          <w:marTop w:val="0"/>
          <w:marBottom w:val="0"/>
          <w:divBdr>
            <w:top w:val="none" w:sz="0" w:space="0" w:color="auto"/>
            <w:left w:val="none" w:sz="0" w:space="0" w:color="auto"/>
            <w:bottom w:val="none" w:sz="0" w:space="0" w:color="auto"/>
            <w:right w:val="none" w:sz="0" w:space="0" w:color="auto"/>
          </w:divBdr>
          <w:divsChild>
            <w:div w:id="1125462221">
              <w:marLeft w:val="0"/>
              <w:marRight w:val="0"/>
              <w:marTop w:val="0"/>
              <w:marBottom w:val="0"/>
              <w:divBdr>
                <w:top w:val="none" w:sz="0" w:space="0" w:color="auto"/>
                <w:left w:val="none" w:sz="0" w:space="0" w:color="auto"/>
                <w:bottom w:val="none" w:sz="0" w:space="0" w:color="auto"/>
                <w:right w:val="none" w:sz="0" w:space="0" w:color="auto"/>
              </w:divBdr>
              <w:divsChild>
                <w:div w:id="894194152">
                  <w:marLeft w:val="0"/>
                  <w:marRight w:val="0"/>
                  <w:marTop w:val="0"/>
                  <w:marBottom w:val="227"/>
                  <w:divBdr>
                    <w:top w:val="single" w:sz="4" w:space="0" w:color="DDDDDD"/>
                    <w:left w:val="single" w:sz="4" w:space="0" w:color="DDDDDD"/>
                    <w:bottom w:val="single" w:sz="4" w:space="0" w:color="DDDDDD"/>
                    <w:right w:val="single" w:sz="4" w:space="0" w:color="DDDDDD"/>
                  </w:divBdr>
                  <w:divsChild>
                    <w:div w:id="1993216093">
                      <w:marLeft w:val="0"/>
                      <w:marRight w:val="0"/>
                      <w:marTop w:val="0"/>
                      <w:marBottom w:val="0"/>
                      <w:divBdr>
                        <w:top w:val="none" w:sz="0" w:space="6" w:color="DDDDDD"/>
                        <w:left w:val="none" w:sz="0" w:space="9" w:color="DDDDDD"/>
                        <w:bottom w:val="single" w:sz="4" w:space="6" w:color="DDDDDD"/>
                        <w:right w:val="none" w:sz="0" w:space="9" w:color="DDDDDD"/>
                      </w:divBdr>
                    </w:div>
                    <w:div w:id="1045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7958">
              <w:marLeft w:val="0"/>
              <w:marRight w:val="0"/>
              <w:marTop w:val="0"/>
              <w:marBottom w:val="0"/>
              <w:divBdr>
                <w:top w:val="none" w:sz="0" w:space="0" w:color="auto"/>
                <w:left w:val="none" w:sz="0" w:space="0" w:color="auto"/>
                <w:bottom w:val="none" w:sz="0" w:space="0" w:color="auto"/>
                <w:right w:val="none" w:sz="0" w:space="0" w:color="auto"/>
              </w:divBdr>
              <w:divsChild>
                <w:div w:id="1336035356">
                  <w:marLeft w:val="0"/>
                  <w:marRight w:val="0"/>
                  <w:marTop w:val="0"/>
                  <w:marBottom w:val="227"/>
                  <w:divBdr>
                    <w:top w:val="single" w:sz="4" w:space="0" w:color="DDDDDD"/>
                    <w:left w:val="single" w:sz="4" w:space="0" w:color="DDDDDD"/>
                    <w:bottom w:val="single" w:sz="4" w:space="0" w:color="DDDDDD"/>
                    <w:right w:val="single" w:sz="4" w:space="0" w:color="DDDDDD"/>
                  </w:divBdr>
                  <w:divsChild>
                    <w:div w:id="1142193358">
                      <w:marLeft w:val="0"/>
                      <w:marRight w:val="0"/>
                      <w:marTop w:val="0"/>
                      <w:marBottom w:val="0"/>
                      <w:divBdr>
                        <w:top w:val="none" w:sz="0" w:space="6" w:color="DDDDDD"/>
                        <w:left w:val="none" w:sz="0" w:space="9" w:color="DDDDDD"/>
                        <w:bottom w:val="single" w:sz="4" w:space="6" w:color="DDDDDD"/>
                        <w:right w:val="none" w:sz="0" w:space="9" w:color="DDDDDD"/>
                      </w:divBdr>
                    </w:div>
                    <w:div w:id="2834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9849">
          <w:marLeft w:val="-170"/>
          <w:marRight w:val="-170"/>
          <w:marTop w:val="0"/>
          <w:marBottom w:val="0"/>
          <w:divBdr>
            <w:top w:val="none" w:sz="0" w:space="0" w:color="auto"/>
            <w:left w:val="none" w:sz="0" w:space="0" w:color="auto"/>
            <w:bottom w:val="none" w:sz="0" w:space="0" w:color="auto"/>
            <w:right w:val="none" w:sz="0" w:space="0" w:color="auto"/>
          </w:divBdr>
          <w:divsChild>
            <w:div w:id="1079789614">
              <w:marLeft w:val="0"/>
              <w:marRight w:val="0"/>
              <w:marTop w:val="0"/>
              <w:marBottom w:val="0"/>
              <w:divBdr>
                <w:top w:val="none" w:sz="0" w:space="0" w:color="auto"/>
                <w:left w:val="none" w:sz="0" w:space="0" w:color="auto"/>
                <w:bottom w:val="none" w:sz="0" w:space="0" w:color="auto"/>
                <w:right w:val="none" w:sz="0" w:space="0" w:color="auto"/>
              </w:divBdr>
              <w:divsChild>
                <w:div w:id="1689674070">
                  <w:marLeft w:val="0"/>
                  <w:marRight w:val="0"/>
                  <w:marTop w:val="0"/>
                  <w:marBottom w:val="227"/>
                  <w:divBdr>
                    <w:top w:val="single" w:sz="4" w:space="0" w:color="DDDDDD"/>
                    <w:left w:val="single" w:sz="4" w:space="0" w:color="DDDDDD"/>
                    <w:bottom w:val="single" w:sz="4" w:space="0" w:color="DDDDDD"/>
                    <w:right w:val="single" w:sz="4" w:space="0" w:color="DDDDDD"/>
                  </w:divBdr>
                  <w:divsChild>
                    <w:div w:id="1871451940">
                      <w:marLeft w:val="0"/>
                      <w:marRight w:val="0"/>
                      <w:marTop w:val="0"/>
                      <w:marBottom w:val="0"/>
                      <w:divBdr>
                        <w:top w:val="none" w:sz="0" w:space="6" w:color="DDDDDD"/>
                        <w:left w:val="none" w:sz="0" w:space="9" w:color="DDDDDD"/>
                        <w:bottom w:val="single" w:sz="4" w:space="6" w:color="DDDDDD"/>
                        <w:right w:val="none" w:sz="0" w:space="9" w:color="DDDDDD"/>
                      </w:divBdr>
                    </w:div>
                    <w:div w:id="5842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629">
              <w:marLeft w:val="0"/>
              <w:marRight w:val="0"/>
              <w:marTop w:val="0"/>
              <w:marBottom w:val="0"/>
              <w:divBdr>
                <w:top w:val="none" w:sz="0" w:space="0" w:color="auto"/>
                <w:left w:val="none" w:sz="0" w:space="0" w:color="auto"/>
                <w:bottom w:val="none" w:sz="0" w:space="0" w:color="auto"/>
                <w:right w:val="none" w:sz="0" w:space="0" w:color="auto"/>
              </w:divBdr>
              <w:divsChild>
                <w:div w:id="842664713">
                  <w:marLeft w:val="0"/>
                  <w:marRight w:val="0"/>
                  <w:marTop w:val="0"/>
                  <w:marBottom w:val="227"/>
                  <w:divBdr>
                    <w:top w:val="single" w:sz="4" w:space="0" w:color="DDDDDD"/>
                    <w:left w:val="single" w:sz="4" w:space="0" w:color="DDDDDD"/>
                    <w:bottom w:val="single" w:sz="4" w:space="0" w:color="DDDDDD"/>
                    <w:right w:val="single" w:sz="4" w:space="0" w:color="DDDDDD"/>
                  </w:divBdr>
                  <w:divsChild>
                    <w:div w:id="596596521">
                      <w:marLeft w:val="0"/>
                      <w:marRight w:val="0"/>
                      <w:marTop w:val="0"/>
                      <w:marBottom w:val="0"/>
                      <w:divBdr>
                        <w:top w:val="none" w:sz="0" w:space="6" w:color="DDDDDD"/>
                        <w:left w:val="none" w:sz="0" w:space="9" w:color="DDDDDD"/>
                        <w:bottom w:val="single" w:sz="4" w:space="6" w:color="DDDDDD"/>
                        <w:right w:val="none" w:sz="0" w:space="9" w:color="DDDDDD"/>
                      </w:divBdr>
                    </w:div>
                    <w:div w:id="18637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6835">
          <w:marLeft w:val="-170"/>
          <w:marRight w:val="-170"/>
          <w:marTop w:val="0"/>
          <w:marBottom w:val="0"/>
          <w:divBdr>
            <w:top w:val="none" w:sz="0" w:space="0" w:color="auto"/>
            <w:left w:val="none" w:sz="0" w:space="0" w:color="auto"/>
            <w:bottom w:val="none" w:sz="0" w:space="0" w:color="auto"/>
            <w:right w:val="none" w:sz="0" w:space="0" w:color="auto"/>
          </w:divBdr>
          <w:divsChild>
            <w:div w:id="947389141">
              <w:marLeft w:val="0"/>
              <w:marRight w:val="0"/>
              <w:marTop w:val="0"/>
              <w:marBottom w:val="0"/>
              <w:divBdr>
                <w:top w:val="none" w:sz="0" w:space="0" w:color="auto"/>
                <w:left w:val="none" w:sz="0" w:space="0" w:color="auto"/>
                <w:bottom w:val="none" w:sz="0" w:space="0" w:color="auto"/>
                <w:right w:val="none" w:sz="0" w:space="0" w:color="auto"/>
              </w:divBdr>
              <w:divsChild>
                <w:div w:id="856699615">
                  <w:marLeft w:val="0"/>
                  <w:marRight w:val="0"/>
                  <w:marTop w:val="0"/>
                  <w:marBottom w:val="227"/>
                  <w:divBdr>
                    <w:top w:val="single" w:sz="4" w:space="0" w:color="DDDDDD"/>
                    <w:left w:val="single" w:sz="4" w:space="0" w:color="DDDDDD"/>
                    <w:bottom w:val="single" w:sz="4" w:space="0" w:color="DDDDDD"/>
                    <w:right w:val="single" w:sz="4" w:space="0" w:color="DDDDDD"/>
                  </w:divBdr>
                  <w:divsChild>
                    <w:div w:id="1610703977">
                      <w:marLeft w:val="0"/>
                      <w:marRight w:val="0"/>
                      <w:marTop w:val="0"/>
                      <w:marBottom w:val="0"/>
                      <w:divBdr>
                        <w:top w:val="none" w:sz="0" w:space="6" w:color="DDDDDD"/>
                        <w:left w:val="none" w:sz="0" w:space="9" w:color="DDDDDD"/>
                        <w:bottom w:val="single" w:sz="4" w:space="6" w:color="DDDDDD"/>
                        <w:right w:val="none" w:sz="0" w:space="9" w:color="DDDDDD"/>
                      </w:divBdr>
                    </w:div>
                    <w:div w:id="8381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980">
              <w:marLeft w:val="0"/>
              <w:marRight w:val="0"/>
              <w:marTop w:val="0"/>
              <w:marBottom w:val="0"/>
              <w:divBdr>
                <w:top w:val="none" w:sz="0" w:space="0" w:color="auto"/>
                <w:left w:val="none" w:sz="0" w:space="0" w:color="auto"/>
                <w:bottom w:val="none" w:sz="0" w:space="0" w:color="auto"/>
                <w:right w:val="none" w:sz="0" w:space="0" w:color="auto"/>
              </w:divBdr>
              <w:divsChild>
                <w:div w:id="1400522409">
                  <w:marLeft w:val="0"/>
                  <w:marRight w:val="0"/>
                  <w:marTop w:val="0"/>
                  <w:marBottom w:val="227"/>
                  <w:divBdr>
                    <w:top w:val="single" w:sz="4" w:space="0" w:color="DDDDDD"/>
                    <w:left w:val="single" w:sz="4" w:space="0" w:color="DDDDDD"/>
                    <w:bottom w:val="single" w:sz="4" w:space="0" w:color="DDDDDD"/>
                    <w:right w:val="single" w:sz="4" w:space="0" w:color="DDDDDD"/>
                  </w:divBdr>
                  <w:divsChild>
                    <w:div w:id="751241256">
                      <w:marLeft w:val="0"/>
                      <w:marRight w:val="0"/>
                      <w:marTop w:val="0"/>
                      <w:marBottom w:val="0"/>
                      <w:divBdr>
                        <w:top w:val="none" w:sz="0" w:space="6" w:color="DDDDDD"/>
                        <w:left w:val="none" w:sz="0" w:space="9" w:color="DDDDDD"/>
                        <w:bottom w:val="single" w:sz="4" w:space="6" w:color="DDDDDD"/>
                        <w:right w:val="none" w:sz="0" w:space="9" w:color="DDDDDD"/>
                      </w:divBdr>
                    </w:div>
                    <w:div w:id="7227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8905">
      <w:bodyDiv w:val="1"/>
      <w:marLeft w:val="0"/>
      <w:marRight w:val="0"/>
      <w:marTop w:val="0"/>
      <w:marBottom w:val="0"/>
      <w:divBdr>
        <w:top w:val="none" w:sz="0" w:space="0" w:color="auto"/>
        <w:left w:val="none" w:sz="0" w:space="0" w:color="auto"/>
        <w:bottom w:val="none" w:sz="0" w:space="0" w:color="auto"/>
        <w:right w:val="none" w:sz="0" w:space="0" w:color="auto"/>
      </w:divBdr>
      <w:divsChild>
        <w:div w:id="1691563454">
          <w:marLeft w:val="-170"/>
          <w:marRight w:val="-170"/>
          <w:marTop w:val="0"/>
          <w:marBottom w:val="0"/>
          <w:divBdr>
            <w:top w:val="none" w:sz="0" w:space="0" w:color="auto"/>
            <w:left w:val="none" w:sz="0" w:space="0" w:color="auto"/>
            <w:bottom w:val="none" w:sz="0" w:space="0" w:color="auto"/>
            <w:right w:val="none" w:sz="0" w:space="0" w:color="auto"/>
          </w:divBdr>
          <w:divsChild>
            <w:div w:id="102576124">
              <w:marLeft w:val="2296"/>
              <w:marRight w:val="0"/>
              <w:marTop w:val="0"/>
              <w:marBottom w:val="0"/>
              <w:divBdr>
                <w:top w:val="none" w:sz="0" w:space="0" w:color="auto"/>
                <w:left w:val="none" w:sz="0" w:space="0" w:color="auto"/>
                <w:bottom w:val="none" w:sz="0" w:space="0" w:color="auto"/>
                <w:right w:val="none" w:sz="0" w:space="0" w:color="auto"/>
              </w:divBdr>
            </w:div>
          </w:divsChild>
        </w:div>
        <w:div w:id="1429886181">
          <w:marLeft w:val="-170"/>
          <w:marRight w:val="-170"/>
          <w:marTop w:val="0"/>
          <w:marBottom w:val="0"/>
          <w:divBdr>
            <w:top w:val="none" w:sz="0" w:space="0" w:color="auto"/>
            <w:left w:val="none" w:sz="0" w:space="0" w:color="auto"/>
            <w:bottom w:val="none" w:sz="0" w:space="0" w:color="auto"/>
            <w:right w:val="none" w:sz="0" w:space="0" w:color="auto"/>
          </w:divBdr>
          <w:divsChild>
            <w:div w:id="1856335791">
              <w:marLeft w:val="0"/>
              <w:marRight w:val="0"/>
              <w:marTop w:val="0"/>
              <w:marBottom w:val="0"/>
              <w:divBdr>
                <w:top w:val="none" w:sz="0" w:space="0" w:color="auto"/>
                <w:left w:val="none" w:sz="0" w:space="0" w:color="auto"/>
                <w:bottom w:val="none" w:sz="0" w:space="0" w:color="auto"/>
                <w:right w:val="none" w:sz="0" w:space="0" w:color="auto"/>
              </w:divBdr>
              <w:divsChild>
                <w:div w:id="260141140">
                  <w:marLeft w:val="0"/>
                  <w:marRight w:val="0"/>
                  <w:marTop w:val="0"/>
                  <w:marBottom w:val="227"/>
                  <w:divBdr>
                    <w:top w:val="single" w:sz="4" w:space="0" w:color="DDDDDD"/>
                    <w:left w:val="single" w:sz="4" w:space="0" w:color="DDDDDD"/>
                    <w:bottom w:val="single" w:sz="4" w:space="0" w:color="DDDDDD"/>
                    <w:right w:val="single" w:sz="4" w:space="0" w:color="DDDDDD"/>
                  </w:divBdr>
                  <w:divsChild>
                    <w:div w:id="1308973871">
                      <w:marLeft w:val="0"/>
                      <w:marRight w:val="0"/>
                      <w:marTop w:val="0"/>
                      <w:marBottom w:val="0"/>
                      <w:divBdr>
                        <w:top w:val="none" w:sz="0" w:space="6" w:color="DDDDDD"/>
                        <w:left w:val="none" w:sz="0" w:space="9" w:color="DDDDDD"/>
                        <w:bottom w:val="single" w:sz="4" w:space="6" w:color="DDDDDD"/>
                        <w:right w:val="none" w:sz="0" w:space="9" w:color="DDDDDD"/>
                      </w:divBdr>
                    </w:div>
                    <w:div w:id="475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906">
              <w:marLeft w:val="0"/>
              <w:marRight w:val="0"/>
              <w:marTop w:val="0"/>
              <w:marBottom w:val="0"/>
              <w:divBdr>
                <w:top w:val="none" w:sz="0" w:space="0" w:color="auto"/>
                <w:left w:val="none" w:sz="0" w:space="0" w:color="auto"/>
                <w:bottom w:val="none" w:sz="0" w:space="0" w:color="auto"/>
                <w:right w:val="none" w:sz="0" w:space="0" w:color="auto"/>
              </w:divBdr>
              <w:divsChild>
                <w:div w:id="411977624">
                  <w:marLeft w:val="0"/>
                  <w:marRight w:val="0"/>
                  <w:marTop w:val="0"/>
                  <w:marBottom w:val="227"/>
                  <w:divBdr>
                    <w:top w:val="single" w:sz="4" w:space="0" w:color="DDDDDD"/>
                    <w:left w:val="single" w:sz="4" w:space="0" w:color="DDDDDD"/>
                    <w:bottom w:val="single" w:sz="4" w:space="0" w:color="DDDDDD"/>
                    <w:right w:val="single" w:sz="4" w:space="0" w:color="DDDDDD"/>
                  </w:divBdr>
                  <w:divsChild>
                    <w:div w:id="636033496">
                      <w:marLeft w:val="0"/>
                      <w:marRight w:val="0"/>
                      <w:marTop w:val="0"/>
                      <w:marBottom w:val="0"/>
                      <w:divBdr>
                        <w:top w:val="none" w:sz="0" w:space="6" w:color="DDDDDD"/>
                        <w:left w:val="none" w:sz="0" w:space="9" w:color="DDDDDD"/>
                        <w:bottom w:val="single" w:sz="4" w:space="6" w:color="DDDDDD"/>
                        <w:right w:val="none" w:sz="0" w:space="9" w:color="DDDDDD"/>
                      </w:divBdr>
                    </w:div>
                    <w:div w:id="186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168">
          <w:marLeft w:val="-170"/>
          <w:marRight w:val="-170"/>
          <w:marTop w:val="0"/>
          <w:marBottom w:val="0"/>
          <w:divBdr>
            <w:top w:val="none" w:sz="0" w:space="0" w:color="auto"/>
            <w:left w:val="none" w:sz="0" w:space="0" w:color="auto"/>
            <w:bottom w:val="none" w:sz="0" w:space="0" w:color="auto"/>
            <w:right w:val="none" w:sz="0" w:space="0" w:color="auto"/>
          </w:divBdr>
          <w:divsChild>
            <w:div w:id="2094549635">
              <w:marLeft w:val="0"/>
              <w:marRight w:val="0"/>
              <w:marTop w:val="0"/>
              <w:marBottom w:val="0"/>
              <w:divBdr>
                <w:top w:val="none" w:sz="0" w:space="0" w:color="auto"/>
                <w:left w:val="none" w:sz="0" w:space="0" w:color="auto"/>
                <w:bottom w:val="none" w:sz="0" w:space="0" w:color="auto"/>
                <w:right w:val="none" w:sz="0" w:space="0" w:color="auto"/>
              </w:divBdr>
              <w:divsChild>
                <w:div w:id="939020647">
                  <w:marLeft w:val="0"/>
                  <w:marRight w:val="0"/>
                  <w:marTop w:val="0"/>
                  <w:marBottom w:val="227"/>
                  <w:divBdr>
                    <w:top w:val="single" w:sz="4" w:space="0" w:color="DDDDDD"/>
                    <w:left w:val="single" w:sz="4" w:space="0" w:color="DDDDDD"/>
                    <w:bottom w:val="single" w:sz="4" w:space="0" w:color="DDDDDD"/>
                    <w:right w:val="single" w:sz="4" w:space="0" w:color="DDDDDD"/>
                  </w:divBdr>
                  <w:divsChild>
                    <w:div w:id="53938668">
                      <w:marLeft w:val="0"/>
                      <w:marRight w:val="0"/>
                      <w:marTop w:val="0"/>
                      <w:marBottom w:val="0"/>
                      <w:divBdr>
                        <w:top w:val="none" w:sz="0" w:space="6" w:color="DDDDDD"/>
                        <w:left w:val="none" w:sz="0" w:space="9" w:color="DDDDDD"/>
                        <w:bottom w:val="single" w:sz="4" w:space="6" w:color="DDDDDD"/>
                        <w:right w:val="none" w:sz="0" w:space="9" w:color="DDDDDD"/>
                      </w:divBdr>
                    </w:div>
                    <w:div w:id="5833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715">
              <w:marLeft w:val="0"/>
              <w:marRight w:val="0"/>
              <w:marTop w:val="0"/>
              <w:marBottom w:val="0"/>
              <w:divBdr>
                <w:top w:val="none" w:sz="0" w:space="0" w:color="auto"/>
                <w:left w:val="none" w:sz="0" w:space="0" w:color="auto"/>
                <w:bottom w:val="none" w:sz="0" w:space="0" w:color="auto"/>
                <w:right w:val="none" w:sz="0" w:space="0" w:color="auto"/>
              </w:divBdr>
              <w:divsChild>
                <w:div w:id="151415304">
                  <w:marLeft w:val="0"/>
                  <w:marRight w:val="0"/>
                  <w:marTop w:val="0"/>
                  <w:marBottom w:val="227"/>
                  <w:divBdr>
                    <w:top w:val="single" w:sz="4" w:space="0" w:color="DDDDDD"/>
                    <w:left w:val="single" w:sz="4" w:space="0" w:color="DDDDDD"/>
                    <w:bottom w:val="single" w:sz="4" w:space="0" w:color="DDDDDD"/>
                    <w:right w:val="single" w:sz="4" w:space="0" w:color="DDDDDD"/>
                  </w:divBdr>
                  <w:divsChild>
                    <w:div w:id="861089810">
                      <w:marLeft w:val="0"/>
                      <w:marRight w:val="0"/>
                      <w:marTop w:val="0"/>
                      <w:marBottom w:val="0"/>
                      <w:divBdr>
                        <w:top w:val="none" w:sz="0" w:space="6" w:color="DDDDDD"/>
                        <w:left w:val="none" w:sz="0" w:space="9" w:color="DDDDDD"/>
                        <w:bottom w:val="single" w:sz="4" w:space="6" w:color="DDDDDD"/>
                        <w:right w:val="none" w:sz="0" w:space="9" w:color="DDDDDD"/>
                      </w:divBdr>
                    </w:div>
                    <w:div w:id="590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8102">
          <w:marLeft w:val="-170"/>
          <w:marRight w:val="-170"/>
          <w:marTop w:val="170"/>
          <w:marBottom w:val="0"/>
          <w:divBdr>
            <w:top w:val="none" w:sz="0" w:space="0" w:color="auto"/>
            <w:left w:val="none" w:sz="0" w:space="0" w:color="auto"/>
            <w:bottom w:val="none" w:sz="0" w:space="0" w:color="auto"/>
            <w:right w:val="none" w:sz="0" w:space="0" w:color="auto"/>
          </w:divBdr>
        </w:div>
        <w:div w:id="1261912534">
          <w:marLeft w:val="-170"/>
          <w:marRight w:val="-170"/>
          <w:marTop w:val="0"/>
          <w:marBottom w:val="0"/>
          <w:divBdr>
            <w:top w:val="none" w:sz="0" w:space="0" w:color="auto"/>
            <w:left w:val="none" w:sz="0" w:space="0" w:color="auto"/>
            <w:bottom w:val="none" w:sz="0" w:space="0" w:color="auto"/>
            <w:right w:val="none" w:sz="0" w:space="0" w:color="auto"/>
          </w:divBdr>
          <w:divsChild>
            <w:div w:id="744451601">
              <w:marLeft w:val="0"/>
              <w:marRight w:val="0"/>
              <w:marTop w:val="0"/>
              <w:marBottom w:val="0"/>
              <w:divBdr>
                <w:top w:val="none" w:sz="0" w:space="0" w:color="auto"/>
                <w:left w:val="none" w:sz="0" w:space="0" w:color="auto"/>
                <w:bottom w:val="none" w:sz="0" w:space="0" w:color="auto"/>
                <w:right w:val="none" w:sz="0" w:space="0" w:color="auto"/>
              </w:divBdr>
              <w:divsChild>
                <w:div w:id="1828863635">
                  <w:marLeft w:val="0"/>
                  <w:marRight w:val="0"/>
                  <w:marTop w:val="0"/>
                  <w:marBottom w:val="227"/>
                  <w:divBdr>
                    <w:top w:val="single" w:sz="4" w:space="0" w:color="DDDDDD"/>
                    <w:left w:val="single" w:sz="4" w:space="0" w:color="DDDDDD"/>
                    <w:bottom w:val="single" w:sz="4" w:space="0" w:color="DDDDDD"/>
                    <w:right w:val="single" w:sz="4" w:space="0" w:color="DDDDDD"/>
                  </w:divBdr>
                  <w:divsChild>
                    <w:div w:id="2033417326">
                      <w:marLeft w:val="0"/>
                      <w:marRight w:val="0"/>
                      <w:marTop w:val="0"/>
                      <w:marBottom w:val="0"/>
                      <w:divBdr>
                        <w:top w:val="none" w:sz="0" w:space="6" w:color="DDDDDD"/>
                        <w:left w:val="none" w:sz="0" w:space="9" w:color="DDDDDD"/>
                        <w:bottom w:val="single" w:sz="4" w:space="6" w:color="DDDDDD"/>
                        <w:right w:val="none" w:sz="0" w:space="9" w:color="DDDDDD"/>
                      </w:divBdr>
                    </w:div>
                    <w:div w:id="2594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633">
              <w:marLeft w:val="0"/>
              <w:marRight w:val="0"/>
              <w:marTop w:val="0"/>
              <w:marBottom w:val="0"/>
              <w:divBdr>
                <w:top w:val="none" w:sz="0" w:space="0" w:color="auto"/>
                <w:left w:val="none" w:sz="0" w:space="0" w:color="auto"/>
                <w:bottom w:val="none" w:sz="0" w:space="0" w:color="auto"/>
                <w:right w:val="none" w:sz="0" w:space="0" w:color="auto"/>
              </w:divBdr>
              <w:divsChild>
                <w:div w:id="1029450963">
                  <w:marLeft w:val="0"/>
                  <w:marRight w:val="0"/>
                  <w:marTop w:val="0"/>
                  <w:marBottom w:val="227"/>
                  <w:divBdr>
                    <w:top w:val="single" w:sz="4" w:space="0" w:color="DDDDDD"/>
                    <w:left w:val="single" w:sz="4" w:space="0" w:color="DDDDDD"/>
                    <w:bottom w:val="single" w:sz="4" w:space="0" w:color="DDDDDD"/>
                    <w:right w:val="single" w:sz="4" w:space="0" w:color="DDDDDD"/>
                  </w:divBdr>
                  <w:divsChild>
                    <w:div w:id="649332286">
                      <w:marLeft w:val="0"/>
                      <w:marRight w:val="0"/>
                      <w:marTop w:val="0"/>
                      <w:marBottom w:val="0"/>
                      <w:divBdr>
                        <w:top w:val="none" w:sz="0" w:space="6" w:color="DDDDDD"/>
                        <w:left w:val="none" w:sz="0" w:space="9" w:color="DDDDDD"/>
                        <w:bottom w:val="single" w:sz="4" w:space="6" w:color="DDDDDD"/>
                        <w:right w:val="none" w:sz="0" w:space="9" w:color="DDDDDD"/>
                      </w:divBdr>
                    </w:div>
                    <w:div w:id="21448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52993">
          <w:marLeft w:val="-170"/>
          <w:marRight w:val="-170"/>
          <w:marTop w:val="0"/>
          <w:marBottom w:val="0"/>
          <w:divBdr>
            <w:top w:val="none" w:sz="0" w:space="0" w:color="auto"/>
            <w:left w:val="none" w:sz="0" w:space="0" w:color="auto"/>
            <w:bottom w:val="none" w:sz="0" w:space="0" w:color="auto"/>
            <w:right w:val="none" w:sz="0" w:space="0" w:color="auto"/>
          </w:divBdr>
          <w:divsChild>
            <w:div w:id="1339964474">
              <w:marLeft w:val="0"/>
              <w:marRight w:val="0"/>
              <w:marTop w:val="0"/>
              <w:marBottom w:val="0"/>
              <w:divBdr>
                <w:top w:val="none" w:sz="0" w:space="0" w:color="auto"/>
                <w:left w:val="none" w:sz="0" w:space="0" w:color="auto"/>
                <w:bottom w:val="none" w:sz="0" w:space="0" w:color="auto"/>
                <w:right w:val="none" w:sz="0" w:space="0" w:color="auto"/>
              </w:divBdr>
              <w:divsChild>
                <w:div w:id="455563509">
                  <w:marLeft w:val="0"/>
                  <w:marRight w:val="0"/>
                  <w:marTop w:val="0"/>
                  <w:marBottom w:val="227"/>
                  <w:divBdr>
                    <w:top w:val="single" w:sz="4" w:space="0" w:color="DDDDDD"/>
                    <w:left w:val="single" w:sz="4" w:space="0" w:color="DDDDDD"/>
                    <w:bottom w:val="single" w:sz="4" w:space="0" w:color="DDDDDD"/>
                    <w:right w:val="single" w:sz="4" w:space="0" w:color="DDDDDD"/>
                  </w:divBdr>
                  <w:divsChild>
                    <w:div w:id="1168791682">
                      <w:marLeft w:val="0"/>
                      <w:marRight w:val="0"/>
                      <w:marTop w:val="0"/>
                      <w:marBottom w:val="0"/>
                      <w:divBdr>
                        <w:top w:val="none" w:sz="0" w:space="6" w:color="DDDDDD"/>
                        <w:left w:val="none" w:sz="0" w:space="9" w:color="DDDDDD"/>
                        <w:bottom w:val="single" w:sz="4" w:space="6" w:color="DDDDDD"/>
                        <w:right w:val="none" w:sz="0" w:space="9" w:color="DDDDDD"/>
                      </w:divBdr>
                    </w:div>
                    <w:div w:id="1317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933">
              <w:marLeft w:val="0"/>
              <w:marRight w:val="0"/>
              <w:marTop w:val="0"/>
              <w:marBottom w:val="0"/>
              <w:divBdr>
                <w:top w:val="none" w:sz="0" w:space="0" w:color="auto"/>
                <w:left w:val="none" w:sz="0" w:space="0" w:color="auto"/>
                <w:bottom w:val="none" w:sz="0" w:space="0" w:color="auto"/>
                <w:right w:val="none" w:sz="0" w:space="0" w:color="auto"/>
              </w:divBdr>
              <w:divsChild>
                <w:div w:id="425926059">
                  <w:marLeft w:val="0"/>
                  <w:marRight w:val="0"/>
                  <w:marTop w:val="0"/>
                  <w:marBottom w:val="227"/>
                  <w:divBdr>
                    <w:top w:val="single" w:sz="4" w:space="0" w:color="DDDDDD"/>
                    <w:left w:val="single" w:sz="4" w:space="0" w:color="DDDDDD"/>
                    <w:bottom w:val="single" w:sz="4" w:space="0" w:color="DDDDDD"/>
                    <w:right w:val="single" w:sz="4" w:space="0" w:color="DDDDDD"/>
                  </w:divBdr>
                  <w:divsChild>
                    <w:div w:id="300767491">
                      <w:marLeft w:val="0"/>
                      <w:marRight w:val="0"/>
                      <w:marTop w:val="0"/>
                      <w:marBottom w:val="0"/>
                      <w:divBdr>
                        <w:top w:val="none" w:sz="0" w:space="6" w:color="DDDDDD"/>
                        <w:left w:val="none" w:sz="0" w:space="9" w:color="DDDDDD"/>
                        <w:bottom w:val="single" w:sz="4" w:space="6" w:color="DDDDDD"/>
                        <w:right w:val="none" w:sz="0" w:space="9" w:color="DDDDDD"/>
                      </w:divBdr>
                    </w:div>
                    <w:div w:id="1322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595">
          <w:marLeft w:val="-170"/>
          <w:marRight w:val="-170"/>
          <w:marTop w:val="0"/>
          <w:marBottom w:val="0"/>
          <w:divBdr>
            <w:top w:val="none" w:sz="0" w:space="0" w:color="auto"/>
            <w:left w:val="none" w:sz="0" w:space="0" w:color="auto"/>
            <w:bottom w:val="none" w:sz="0" w:space="0" w:color="auto"/>
            <w:right w:val="none" w:sz="0" w:space="0" w:color="auto"/>
          </w:divBdr>
          <w:divsChild>
            <w:div w:id="1304190134">
              <w:marLeft w:val="0"/>
              <w:marRight w:val="0"/>
              <w:marTop w:val="0"/>
              <w:marBottom w:val="0"/>
              <w:divBdr>
                <w:top w:val="none" w:sz="0" w:space="0" w:color="auto"/>
                <w:left w:val="none" w:sz="0" w:space="0" w:color="auto"/>
                <w:bottom w:val="none" w:sz="0" w:space="0" w:color="auto"/>
                <w:right w:val="none" w:sz="0" w:space="0" w:color="auto"/>
              </w:divBdr>
              <w:divsChild>
                <w:div w:id="597107546">
                  <w:marLeft w:val="0"/>
                  <w:marRight w:val="0"/>
                  <w:marTop w:val="0"/>
                  <w:marBottom w:val="227"/>
                  <w:divBdr>
                    <w:top w:val="single" w:sz="4" w:space="0" w:color="DDDDDD"/>
                    <w:left w:val="single" w:sz="4" w:space="0" w:color="DDDDDD"/>
                    <w:bottom w:val="single" w:sz="4" w:space="0" w:color="DDDDDD"/>
                    <w:right w:val="single" w:sz="4" w:space="0" w:color="DDDDDD"/>
                  </w:divBdr>
                  <w:divsChild>
                    <w:div w:id="946735146">
                      <w:marLeft w:val="0"/>
                      <w:marRight w:val="0"/>
                      <w:marTop w:val="0"/>
                      <w:marBottom w:val="0"/>
                      <w:divBdr>
                        <w:top w:val="none" w:sz="0" w:space="6" w:color="DDDDDD"/>
                        <w:left w:val="none" w:sz="0" w:space="9" w:color="DDDDDD"/>
                        <w:bottom w:val="single" w:sz="4" w:space="6" w:color="DDDDDD"/>
                        <w:right w:val="none" w:sz="0" w:space="9" w:color="DDDDDD"/>
                      </w:divBdr>
                    </w:div>
                    <w:div w:id="5293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9253">
              <w:marLeft w:val="0"/>
              <w:marRight w:val="0"/>
              <w:marTop w:val="0"/>
              <w:marBottom w:val="0"/>
              <w:divBdr>
                <w:top w:val="none" w:sz="0" w:space="0" w:color="auto"/>
                <w:left w:val="none" w:sz="0" w:space="0" w:color="auto"/>
                <w:bottom w:val="none" w:sz="0" w:space="0" w:color="auto"/>
                <w:right w:val="none" w:sz="0" w:space="0" w:color="auto"/>
              </w:divBdr>
              <w:divsChild>
                <w:div w:id="1700158959">
                  <w:marLeft w:val="0"/>
                  <w:marRight w:val="0"/>
                  <w:marTop w:val="0"/>
                  <w:marBottom w:val="227"/>
                  <w:divBdr>
                    <w:top w:val="single" w:sz="4" w:space="0" w:color="DDDDDD"/>
                    <w:left w:val="single" w:sz="4" w:space="0" w:color="DDDDDD"/>
                    <w:bottom w:val="single" w:sz="4" w:space="0" w:color="DDDDDD"/>
                    <w:right w:val="single" w:sz="4" w:space="0" w:color="DDDDDD"/>
                  </w:divBdr>
                  <w:divsChild>
                    <w:div w:id="1532452787">
                      <w:marLeft w:val="0"/>
                      <w:marRight w:val="0"/>
                      <w:marTop w:val="0"/>
                      <w:marBottom w:val="0"/>
                      <w:divBdr>
                        <w:top w:val="none" w:sz="0" w:space="6" w:color="DDDDDD"/>
                        <w:left w:val="none" w:sz="0" w:space="9" w:color="DDDDDD"/>
                        <w:bottom w:val="single" w:sz="4" w:space="6" w:color="DDDDDD"/>
                        <w:right w:val="none" w:sz="0" w:space="9" w:color="DDDDDD"/>
                      </w:divBdr>
                    </w:div>
                    <w:div w:id="2013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1087">
          <w:marLeft w:val="-170"/>
          <w:marRight w:val="-170"/>
          <w:marTop w:val="0"/>
          <w:marBottom w:val="0"/>
          <w:divBdr>
            <w:top w:val="none" w:sz="0" w:space="0" w:color="auto"/>
            <w:left w:val="none" w:sz="0" w:space="0" w:color="auto"/>
            <w:bottom w:val="none" w:sz="0" w:space="0" w:color="auto"/>
            <w:right w:val="none" w:sz="0" w:space="0" w:color="auto"/>
          </w:divBdr>
          <w:divsChild>
            <w:div w:id="1522746278">
              <w:marLeft w:val="0"/>
              <w:marRight w:val="0"/>
              <w:marTop w:val="0"/>
              <w:marBottom w:val="0"/>
              <w:divBdr>
                <w:top w:val="none" w:sz="0" w:space="0" w:color="auto"/>
                <w:left w:val="none" w:sz="0" w:space="0" w:color="auto"/>
                <w:bottom w:val="none" w:sz="0" w:space="0" w:color="auto"/>
                <w:right w:val="none" w:sz="0" w:space="0" w:color="auto"/>
              </w:divBdr>
              <w:divsChild>
                <w:div w:id="1027560856">
                  <w:marLeft w:val="0"/>
                  <w:marRight w:val="0"/>
                  <w:marTop w:val="0"/>
                  <w:marBottom w:val="227"/>
                  <w:divBdr>
                    <w:top w:val="single" w:sz="4" w:space="0" w:color="DDDDDD"/>
                    <w:left w:val="single" w:sz="4" w:space="0" w:color="DDDDDD"/>
                    <w:bottom w:val="single" w:sz="4" w:space="0" w:color="DDDDDD"/>
                    <w:right w:val="single" w:sz="4" w:space="0" w:color="DDDDDD"/>
                  </w:divBdr>
                  <w:divsChild>
                    <w:div w:id="1845894831">
                      <w:marLeft w:val="0"/>
                      <w:marRight w:val="0"/>
                      <w:marTop w:val="0"/>
                      <w:marBottom w:val="0"/>
                      <w:divBdr>
                        <w:top w:val="none" w:sz="0" w:space="6" w:color="DDDDDD"/>
                        <w:left w:val="none" w:sz="0" w:space="9" w:color="DDDDDD"/>
                        <w:bottom w:val="single" w:sz="4" w:space="6" w:color="DDDDDD"/>
                        <w:right w:val="none" w:sz="0" w:space="9" w:color="DDDDDD"/>
                      </w:divBdr>
                    </w:div>
                    <w:div w:id="4835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831">
              <w:marLeft w:val="0"/>
              <w:marRight w:val="0"/>
              <w:marTop w:val="0"/>
              <w:marBottom w:val="0"/>
              <w:divBdr>
                <w:top w:val="none" w:sz="0" w:space="0" w:color="auto"/>
                <w:left w:val="none" w:sz="0" w:space="0" w:color="auto"/>
                <w:bottom w:val="none" w:sz="0" w:space="0" w:color="auto"/>
                <w:right w:val="none" w:sz="0" w:space="0" w:color="auto"/>
              </w:divBdr>
              <w:divsChild>
                <w:div w:id="1156069396">
                  <w:marLeft w:val="0"/>
                  <w:marRight w:val="0"/>
                  <w:marTop w:val="0"/>
                  <w:marBottom w:val="227"/>
                  <w:divBdr>
                    <w:top w:val="single" w:sz="4" w:space="0" w:color="DDDDDD"/>
                    <w:left w:val="single" w:sz="4" w:space="0" w:color="DDDDDD"/>
                    <w:bottom w:val="single" w:sz="4" w:space="0" w:color="DDDDDD"/>
                    <w:right w:val="single" w:sz="4" w:space="0" w:color="DDDDDD"/>
                  </w:divBdr>
                  <w:divsChild>
                    <w:div w:id="1509370329">
                      <w:marLeft w:val="0"/>
                      <w:marRight w:val="0"/>
                      <w:marTop w:val="0"/>
                      <w:marBottom w:val="0"/>
                      <w:divBdr>
                        <w:top w:val="none" w:sz="0" w:space="6" w:color="DDDDDD"/>
                        <w:left w:val="none" w:sz="0" w:space="9" w:color="DDDDDD"/>
                        <w:bottom w:val="single" w:sz="4" w:space="6" w:color="DDDDDD"/>
                        <w:right w:val="none" w:sz="0" w:space="9" w:color="DDDDDD"/>
                      </w:divBdr>
                    </w:div>
                    <w:div w:id="4056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anmetrics.com/personality/istj-communication-style" TargetMode="External"/><Relationship Id="rId13" Type="http://schemas.openxmlformats.org/officeDocument/2006/relationships/hyperlink" Target="http://www.humanmetrics.com/personality/entp-communication-style" TargetMode="External"/><Relationship Id="rId18" Type="http://schemas.openxmlformats.org/officeDocument/2006/relationships/hyperlink" Target="http://www.humanmetrics.com/personality/infj-communication-style" TargetMode="External"/><Relationship Id="rId3" Type="http://schemas.openxmlformats.org/officeDocument/2006/relationships/settings" Target="settings.xml"/><Relationship Id="rId21" Type="http://schemas.openxmlformats.org/officeDocument/2006/relationships/hyperlink" Target="http://www.humanmetrics.com/personality/enfp-communication-style" TargetMode="External"/><Relationship Id="rId7" Type="http://schemas.openxmlformats.org/officeDocument/2006/relationships/hyperlink" Target="http://www.humanmetrics.com/personality/estj-communication-style" TargetMode="External"/><Relationship Id="rId12" Type="http://schemas.openxmlformats.org/officeDocument/2006/relationships/hyperlink" Target="http://www.humanmetrics.com/personality/istp-communication-style" TargetMode="External"/><Relationship Id="rId17" Type="http://schemas.openxmlformats.org/officeDocument/2006/relationships/hyperlink" Target="http://www.humanmetrics.com/personality/enfj-communication-style" TargetMode="External"/><Relationship Id="rId2" Type="http://schemas.openxmlformats.org/officeDocument/2006/relationships/styles" Target="styles.xml"/><Relationship Id="rId16" Type="http://schemas.openxmlformats.org/officeDocument/2006/relationships/hyperlink" Target="http://www.humanmetrics.com/personality/isfj-communication-style" TargetMode="External"/><Relationship Id="rId20" Type="http://schemas.openxmlformats.org/officeDocument/2006/relationships/hyperlink" Target="http://www.humanmetrics.com/personality/isfp-communication-style" TargetMode="External"/><Relationship Id="rId1" Type="http://schemas.openxmlformats.org/officeDocument/2006/relationships/numbering" Target="numbering.xml"/><Relationship Id="rId6" Type="http://schemas.openxmlformats.org/officeDocument/2006/relationships/hyperlink" Target="http://www.humanmetrics.com/personality/type" TargetMode="External"/><Relationship Id="rId11" Type="http://schemas.openxmlformats.org/officeDocument/2006/relationships/hyperlink" Target="http://www.humanmetrics.com/personality/estp-communication-style"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humanmetrics.com/personality/esfj-communication-style" TargetMode="External"/><Relationship Id="rId23" Type="http://schemas.openxmlformats.org/officeDocument/2006/relationships/fontTable" Target="fontTable.xml"/><Relationship Id="rId10" Type="http://schemas.openxmlformats.org/officeDocument/2006/relationships/hyperlink" Target="http://www.humanmetrics.com/personality/intj-communication-style" TargetMode="External"/><Relationship Id="rId19" Type="http://schemas.openxmlformats.org/officeDocument/2006/relationships/hyperlink" Target="http://www.humanmetrics.com/personality/esfp-communication-style" TargetMode="External"/><Relationship Id="rId4" Type="http://schemas.openxmlformats.org/officeDocument/2006/relationships/webSettings" Target="webSettings.xml"/><Relationship Id="rId9" Type="http://schemas.openxmlformats.org/officeDocument/2006/relationships/hyperlink" Target="http://www.humanmetrics.com/personality/entj-communication-style" TargetMode="External"/><Relationship Id="rId14" Type="http://schemas.openxmlformats.org/officeDocument/2006/relationships/hyperlink" Target="http://www.humanmetrics.com/personality/intp-communication-style" TargetMode="External"/><Relationship Id="rId22" Type="http://schemas.openxmlformats.org/officeDocument/2006/relationships/hyperlink" Target="http://www.humanmetrics.com/personality/infp-communication-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sumara</dc:creator>
  <cp:keywords/>
  <dc:description/>
  <cp:lastModifiedBy>Sumara Rashid</cp:lastModifiedBy>
  <cp:revision>6</cp:revision>
  <dcterms:created xsi:type="dcterms:W3CDTF">2017-02-02T04:40:00Z</dcterms:created>
  <dcterms:modified xsi:type="dcterms:W3CDTF">2018-09-12T05:58:00Z</dcterms:modified>
</cp:coreProperties>
</file>