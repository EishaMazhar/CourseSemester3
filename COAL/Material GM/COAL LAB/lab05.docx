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3D" w:rsidRPr="008C744E" w:rsidRDefault="004E21A7" w:rsidP="00512E3D">
      <w:pPr>
        <w:pStyle w:val="TimesNewroman"/>
        <w:jc w:val="center"/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>Lab Session 0</w:t>
      </w:r>
      <w:r w:rsidR="00E82833"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>5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4E21A7">
      <w:pPr>
        <w:pStyle w:val="TimesNewroman"/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>Objective</w:t>
      </w:r>
      <w:r w:rsidR="00E82833"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>s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00852" w:rsidRPr="008C744E" w:rsidRDefault="00E82833">
      <w:pPr>
        <w:pStyle w:val="TimesNewroman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sz w:val="28"/>
          <w:szCs w:val="28"/>
          <w:lang w:eastAsia="en-US" w:bidi="ar-SA"/>
        </w:rPr>
        <w:t>Arrays &amp; Loop</w:t>
      </w:r>
    </w:p>
    <w:p w:rsidR="00AC6955" w:rsidRPr="008C744E" w:rsidRDefault="00E82833">
      <w:pPr>
        <w:pStyle w:val="TimesNewroman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Indexed operands</w:t>
      </w:r>
    </w:p>
    <w:p w:rsidR="00AC6955" w:rsidRPr="008C744E" w:rsidRDefault="00E82833">
      <w:pPr>
        <w:pStyle w:val="TimesNewroman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Pointers</w:t>
      </w:r>
    </w:p>
    <w:p w:rsidR="00AC6955" w:rsidRPr="008C744E" w:rsidRDefault="00E82833">
      <w:pPr>
        <w:pStyle w:val="TimesNewroman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JMP instruction</w:t>
      </w:r>
    </w:p>
    <w:p w:rsidR="00AC6955" w:rsidRPr="008C744E" w:rsidRDefault="00E82833" w:rsidP="00E82833">
      <w:pPr>
        <w:pStyle w:val="TimesNewroman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LOOP instruction</w:t>
      </w:r>
    </w:p>
    <w:p w:rsidR="00E82833" w:rsidRPr="008C744E" w:rsidRDefault="00E82833" w:rsidP="00E82833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00852" w:rsidRPr="008C744E" w:rsidRDefault="004E21A7">
      <w:pPr>
        <w:pStyle w:val="TimesNewroman"/>
        <w:jc w:val="center"/>
        <w:rPr>
          <w:rFonts w:ascii="Times New Roman" w:hAnsi="Times New Roman" w:cs="Times New Roman"/>
          <w:sz w:val="28"/>
          <w:szCs w:val="28"/>
        </w:rPr>
      </w:pPr>
      <w:r w:rsidRPr="008C744E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5921375" cy="14605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E82833">
      <w:pPr>
        <w:pStyle w:val="TimesNewroman"/>
        <w:numPr>
          <w:ilvl w:val="0"/>
          <w:numId w:val="2"/>
        </w:numPr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>Indexed</w:t>
      </w:r>
      <w:r w:rsidR="004E21A7"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 xml:space="preserve"> Operator</w:t>
      </w:r>
    </w:p>
    <w:p w:rsidR="00AC6955" w:rsidRPr="00663D27" w:rsidRDefault="008C744E" w:rsidP="00663D27">
      <w:pPr>
        <w:widowControl/>
        <w:suppressAutoHyphens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en-GB" w:bidi="ar-SA"/>
        </w:rPr>
      </w:pPr>
      <w:r w:rsidRPr="008C744E">
        <w:rPr>
          <w:rFonts w:ascii="Times New Roman" w:hAnsi="Times New Roman" w:cs="Times New Roman"/>
          <w:sz w:val="28"/>
          <w:szCs w:val="28"/>
          <w:lang w:val="en-GB" w:bidi="ar-SA"/>
        </w:rPr>
        <w:t xml:space="preserve">An </w:t>
      </w:r>
      <w:r w:rsidRPr="008C744E">
        <w:rPr>
          <w:rFonts w:ascii="Times New Roman" w:hAnsi="Times New Roman" w:cs="Times New Roman"/>
          <w:i/>
          <w:iCs/>
          <w:sz w:val="28"/>
          <w:szCs w:val="28"/>
          <w:lang w:val="en-GB" w:bidi="ar-SA"/>
        </w:rPr>
        <w:t xml:space="preserve">indexed operand </w:t>
      </w:r>
      <w:r w:rsidRPr="008C744E">
        <w:rPr>
          <w:rFonts w:ascii="Times New Roman" w:hAnsi="Times New Roman" w:cs="Times New Roman"/>
          <w:sz w:val="28"/>
          <w:szCs w:val="28"/>
          <w:lang w:val="en-GB" w:bidi="ar-SA"/>
        </w:rPr>
        <w:t>adds a constant to a register to generate an effective address. Any of the 32-bit general-purpose registers may be used as index registers.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00852" w:rsidRPr="008C744E" w:rsidRDefault="004E21A7">
      <w:pPr>
        <w:pStyle w:val="TimesNewroman"/>
        <w:numPr>
          <w:ilvl w:val="0"/>
          <w:numId w:val="7"/>
        </w:numPr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t xml:space="preserve">Example in </w:t>
      </w:r>
      <w:r w:rsidR="00E004F2" w:rsidRPr="008C744E"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t xml:space="preserve">16-bit </w:t>
      </w:r>
      <w:r w:rsidR="00FE616B" w:rsidRPr="008C744E"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t>mode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00852" w:rsidRPr="008C744E" w:rsidRDefault="004E21A7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SYNTAX:</w:t>
      </w:r>
    </w:p>
    <w:p w:rsidR="00E004F2" w:rsidRPr="008C744E" w:rsidRDefault="00E004F2">
      <w:pPr>
        <w:pStyle w:val="TimesNewroman"/>
        <w:ind w:firstLine="144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constant [ reg</w:t>
      </w:r>
      <w:proofErr w:type="gramStart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16 ]</w:t>
      </w:r>
      <w:proofErr w:type="gramEnd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  <w:t xml:space="preserve">; reg16 can either </w:t>
      </w:r>
      <w:r w:rsidR="00221696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 xml:space="preserve">be </w:t>
      </w: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SI, DI, BX or BP</w:t>
      </w:r>
    </w:p>
    <w:p w:rsidR="00E00852" w:rsidRPr="008C744E" w:rsidRDefault="00E004F2">
      <w:pPr>
        <w:pStyle w:val="TimesNewroman"/>
        <w:ind w:firstLine="1440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[ constant + reg</w:t>
      </w:r>
      <w:proofErr w:type="gramStart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16 ]</w:t>
      </w:r>
      <w:proofErr w:type="gramEnd"/>
      <w:r w:rsidR="004E21A7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</w:r>
      <w:r w:rsidR="004E21A7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</w:r>
    </w:p>
    <w:p w:rsidR="00E00852" w:rsidRPr="008C744E" w:rsidRDefault="00E00852">
      <w:pPr>
        <w:pStyle w:val="TimesNewroman"/>
        <w:ind w:firstLine="1440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</w:p>
    <w:p w:rsidR="00E00852" w:rsidRPr="008C744E" w:rsidRDefault="004E21A7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EXAMPLE:</w:t>
      </w:r>
    </w:p>
    <w:p w:rsidR="00E004F2" w:rsidRPr="008C744E" w:rsidRDefault="00E004F2" w:rsidP="00E004F2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.data</w:t>
      </w:r>
    </w:p>
    <w:p w:rsidR="00E004F2" w:rsidRPr="008C744E" w:rsidRDefault="00E004F2" w:rsidP="00E004F2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db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20, 40, 60, 80</w:t>
      </w:r>
    </w:p>
    <w:p w:rsidR="00E004F2" w:rsidRPr="008C744E" w:rsidRDefault="00E004F2" w:rsidP="00E004F2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dw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100, 150, 250, 300</w:t>
      </w:r>
    </w:p>
    <w:p w:rsidR="00E004F2" w:rsidRPr="008C744E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.code</w:t>
      </w:r>
      <w:proofErr w:type="gramEnd"/>
    </w:p>
    <w:p w:rsidR="00E004F2" w:rsidRPr="008C744E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1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SI = 0001</w:t>
      </w:r>
    </w:p>
    <w:p w:rsidR="00E004F2" w:rsidRPr="008C744E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al,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AL = 40</w:t>
      </w:r>
    </w:p>
    <w:p w:rsidR="00E004F2" w:rsidRPr="008C744E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al, 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+ 3]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;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AL = 80</w:t>
      </w:r>
    </w:p>
    <w:p w:rsidR="00E004F2" w:rsidRPr="008C744E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2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SI = 2</w:t>
      </w:r>
    </w:p>
    <w:p w:rsidR="00E004F2" w:rsidRPr="008C744E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cx,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;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="00CB361C"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C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X = </w:t>
      </w:r>
      <w:r w:rsidR="00CB361C"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1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50</w:t>
      </w:r>
    </w:p>
    <w:p w:rsidR="00E004F2" w:rsidRDefault="00E004F2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cx, 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+ 4]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;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="00CB361C"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C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X = </w:t>
      </w:r>
      <w:r w:rsidR="00CB361C"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25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0</w:t>
      </w:r>
    </w:p>
    <w:p w:rsidR="008C744E" w:rsidRDefault="008C744E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8C744E" w:rsidRPr="008C744E" w:rsidRDefault="008C744E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411720" w:rsidRPr="008C744E" w:rsidRDefault="00411720" w:rsidP="00E004F2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4E21A7">
      <w:pPr>
        <w:pStyle w:val="TimesNewroman"/>
        <w:numPr>
          <w:ilvl w:val="0"/>
          <w:numId w:val="7"/>
        </w:numPr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pPrChange w:id="0" w:author="farah.sadia" w:date="2016-09-16T09:39:00Z">
          <w:pPr>
            <w:pStyle w:val="TimesNewroman"/>
            <w:numPr>
              <w:numId w:val="7"/>
            </w:numPr>
            <w:ind w:left="720" w:hanging="360"/>
          </w:pPr>
        </w:pPrChange>
      </w:pPr>
      <w:r w:rsidRPr="008C744E"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lastRenderedPageBreak/>
        <w:t>Example in 32</w:t>
      </w:r>
      <w:r w:rsidR="00221696" w:rsidRPr="008C744E"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t>-bit mode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4E21A7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1" w:author="farah.sadia" w:date="2016-09-16T09:39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SYNTAX:</w:t>
      </w:r>
    </w:p>
    <w:p w:rsidR="00411720" w:rsidRPr="008C744E" w:rsidRDefault="00221696" w:rsidP="008C744E">
      <w:pPr>
        <w:pStyle w:val="TimesNewroman"/>
        <w:ind w:left="720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constant [ reg</w:t>
      </w:r>
      <w:proofErr w:type="gramStart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32 ]</w:t>
      </w:r>
      <w:proofErr w:type="gramEnd"/>
      <w:r w:rsidR="004E21A7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  <w:t>;reg</w:t>
      </w:r>
      <w:r w:rsidR="00411720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32</w:t>
      </w: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 xml:space="preserve"> can </w:t>
      </w:r>
      <w:r w:rsidR="00411720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be any of the 32-bit general registers</w:t>
      </w:r>
    </w:p>
    <w:p w:rsidR="00411720" w:rsidRPr="008C744E" w:rsidRDefault="00411720" w:rsidP="008C744E">
      <w:pPr>
        <w:pStyle w:val="TimesNewroman"/>
        <w:ind w:firstLine="720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[ constant + reg</w:t>
      </w:r>
      <w:proofErr w:type="gramStart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32 ]</w:t>
      </w:r>
      <w:proofErr w:type="gramEnd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ab/>
      </w:r>
    </w:p>
    <w:p w:rsidR="0041237E" w:rsidRPr="008C744E" w:rsidRDefault="0041237E" w:rsidP="00411720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4E21A7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2" w:author="farah.sadia" w:date="2016-09-16T09:39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EXAMPLE:</w:t>
      </w:r>
    </w:p>
    <w:p w:rsidR="00411720" w:rsidRPr="008C744E" w:rsidRDefault="00411720" w:rsidP="00411720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.data</w:t>
      </w:r>
    </w:p>
    <w:p w:rsidR="00411720" w:rsidRPr="008C744E" w:rsidRDefault="00411720" w:rsidP="00411720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BYTE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20, 40, 60, 80</w:t>
      </w:r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.code</w:t>
      </w:r>
      <w:proofErr w:type="gramEnd"/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0</w:t>
      </w:r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al,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  <w:proofErr w:type="gramStart"/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;AL</w:t>
      </w:r>
      <w:proofErr w:type="gramEnd"/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>=20</w:t>
      </w:r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inc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al,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  <w:proofErr w:type="gramStart"/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;AL</w:t>
      </w:r>
      <w:proofErr w:type="gramEnd"/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>=40</w:t>
      </w:r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3</w:t>
      </w:r>
    </w:p>
    <w:p w:rsidR="00411720" w:rsidRPr="008C744E" w:rsidRDefault="00411720" w:rsidP="0041172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al, 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arrayB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+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  <w:proofErr w:type="gramStart"/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;AL</w:t>
      </w:r>
      <w:proofErr w:type="gramEnd"/>
      <w:r w:rsidR="008C744E">
        <w:rPr>
          <w:rFonts w:ascii="Times New Roman" w:hAnsi="Times New Roman" w:cs="Times New Roman"/>
          <w:sz w:val="28"/>
          <w:szCs w:val="28"/>
          <w:lang w:eastAsia="en-US" w:bidi="ar-SA"/>
        </w:rPr>
        <w:t>=80</w:t>
      </w:r>
    </w:p>
    <w:p w:rsidR="00503B43" w:rsidRPr="008C744E" w:rsidRDefault="00503B43" w:rsidP="00503B43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E22331" w:rsidRPr="008C744E" w:rsidRDefault="00503B43">
      <w:pPr>
        <w:pStyle w:val="TimesNewroman"/>
        <w:numPr>
          <w:ilvl w:val="0"/>
          <w:numId w:val="7"/>
        </w:numPr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pPrChange w:id="3" w:author="farah.sadia" w:date="2016-09-16T09:39:00Z">
          <w:pPr>
            <w:pStyle w:val="TimesNewroman"/>
            <w:numPr>
              <w:numId w:val="7"/>
            </w:numPr>
            <w:ind w:left="720" w:hanging="360"/>
          </w:pPr>
        </w:pPrChange>
      </w:pPr>
      <w:r w:rsidRPr="008C744E">
        <w:rPr>
          <w:rFonts w:ascii="Times New Roman" w:hAnsi="Times New Roman" w:cs="Times New Roman"/>
          <w:b/>
          <w:bCs/>
          <w:color w:val="E36C0A"/>
          <w:sz w:val="28"/>
          <w:szCs w:val="28"/>
          <w:lang w:eastAsia="en-US" w:bidi="ar-SA"/>
        </w:rPr>
        <w:t>Example using scale factors</w:t>
      </w:r>
    </w:p>
    <w:p w:rsidR="00503B43" w:rsidRPr="008C744E" w:rsidRDefault="00503B43" w:rsidP="00503B43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503B43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4" w:author="farah.sadia" w:date="2016-09-16T09:39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SYNTAX:</w:t>
      </w:r>
    </w:p>
    <w:p w:rsidR="00503B43" w:rsidRPr="008C744E" w:rsidRDefault="00503B43" w:rsidP="00503B43">
      <w:pPr>
        <w:pStyle w:val="TimesNewroman"/>
        <w:ind w:left="720"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 xml:space="preserve"> constant [ reg32 * TYPE constant]</w:t>
      </w:r>
    </w:p>
    <w:p w:rsidR="00503B43" w:rsidRPr="008C744E" w:rsidRDefault="00503B43" w:rsidP="00503B43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503B43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5" w:author="farah.sadia" w:date="2016-09-16T09:39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EXAMPLE:</w:t>
      </w:r>
    </w:p>
    <w:p w:rsidR="00047910" w:rsidRPr="008C744E" w:rsidRDefault="00047910" w:rsidP="00047910">
      <w:pPr>
        <w:widowControl/>
        <w:suppressAutoHyphens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8"/>
          <w:szCs w:val="28"/>
          <w:lang w:bidi="ar-SA"/>
        </w:rPr>
      </w:pPr>
      <w:r w:rsidRPr="008C744E">
        <w:rPr>
          <w:rFonts w:ascii="Times New Roman" w:hAnsi="Times New Roman" w:cs="Times New Roman"/>
          <w:sz w:val="28"/>
          <w:szCs w:val="28"/>
          <w:lang w:bidi="ar-SA"/>
        </w:rPr>
        <w:t>.data</w:t>
      </w:r>
    </w:p>
    <w:p w:rsidR="00047910" w:rsidRPr="008C744E" w:rsidRDefault="00047910" w:rsidP="00047910">
      <w:pPr>
        <w:widowControl/>
        <w:suppressAutoHyphens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bidi="ar-SA"/>
        </w:rPr>
        <w:tab/>
        <w:t>WORD</w:t>
      </w:r>
      <w:r w:rsidRPr="008C744E">
        <w:rPr>
          <w:rFonts w:ascii="Times New Roman" w:hAnsi="Times New Roman" w:cs="Times New Roman"/>
          <w:sz w:val="28"/>
          <w:szCs w:val="28"/>
          <w:lang w:bidi="ar-SA"/>
        </w:rPr>
        <w:tab/>
        <w:t>1000, 2000, 3000, 4000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.code</w:t>
      </w:r>
      <w:proofErr w:type="gramEnd"/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main PROC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ax,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1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ax, </w:t>
      </w:r>
      <w:proofErr w:type="spellStart"/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proofErr w:type="gram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* TYPE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2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ax, </w:t>
      </w:r>
      <w:proofErr w:type="spellStart"/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proofErr w:type="gram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* TYPE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3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ax, </w:t>
      </w:r>
      <w:proofErr w:type="spellStart"/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[</w:t>
      </w:r>
      <w:proofErr w:type="spellStart"/>
      <w:proofErr w:type="gram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* TYPE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call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DumpRegs</w:t>
      </w:r>
      <w:proofErr w:type="spellEnd"/>
    </w:p>
    <w:p w:rsidR="00503B43" w:rsidRDefault="00503B43" w:rsidP="00503B43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8C744E" w:rsidRDefault="008C744E" w:rsidP="00503B43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8C744E" w:rsidRPr="008C744E" w:rsidRDefault="008C744E" w:rsidP="00503B43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Default="00047910">
      <w:pPr>
        <w:pStyle w:val="TimesNewroman"/>
        <w:numPr>
          <w:ilvl w:val="0"/>
          <w:numId w:val="2"/>
        </w:numPr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lastRenderedPageBreak/>
        <w:t>Pointers</w:t>
      </w:r>
    </w:p>
    <w:p w:rsidR="003D3549" w:rsidRPr="008C744E" w:rsidRDefault="003D3549" w:rsidP="003D3549">
      <w:pPr>
        <w:pStyle w:val="TimesNewroman"/>
        <w:ind w:left="720"/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</w:p>
    <w:p w:rsidR="00AC6955" w:rsidRDefault="0006028B">
      <w:pPr>
        <w:pStyle w:val="TimesNewroman"/>
        <w:rPr>
          <w:rFonts w:ascii="Times New Roman" w:hAnsi="Times New Roman" w:cs="Times New Roman"/>
          <w:sz w:val="28"/>
          <w:szCs w:val="28"/>
          <w:lang w:val="en-GB" w:bidi="ar-SA"/>
        </w:rPr>
      </w:pPr>
      <w:r w:rsidRPr="0006028B">
        <w:rPr>
          <w:rFonts w:ascii="Times New Roman" w:hAnsi="Times New Roman" w:cs="Times New Roman"/>
          <w:sz w:val="28"/>
          <w:szCs w:val="28"/>
          <w:lang w:val="en-GB" w:bidi="ar-SA"/>
        </w:rPr>
        <w:t xml:space="preserve">A variable containing the address of another variable is called a </w:t>
      </w:r>
      <w:r w:rsidRPr="0006028B">
        <w:rPr>
          <w:rFonts w:ascii="Times New Roman" w:hAnsi="Times New Roman" w:cs="Times New Roman"/>
          <w:i/>
          <w:iCs/>
          <w:sz w:val="28"/>
          <w:szCs w:val="28"/>
          <w:lang w:val="en-GB" w:bidi="ar-SA"/>
        </w:rPr>
        <w:t>pointer</w:t>
      </w:r>
      <w:r w:rsidRPr="0006028B">
        <w:rPr>
          <w:rFonts w:ascii="Times New Roman" w:hAnsi="Times New Roman" w:cs="Times New Roman"/>
          <w:sz w:val="28"/>
          <w:szCs w:val="28"/>
          <w:lang w:val="en-GB" w:bidi="ar-SA"/>
        </w:rPr>
        <w:t>.</w:t>
      </w:r>
    </w:p>
    <w:p w:rsidR="003D3549" w:rsidRDefault="003D3549">
      <w:pPr>
        <w:pStyle w:val="TimesNewroman"/>
        <w:rPr>
          <w:rFonts w:ascii="Times New Roman" w:hAnsi="Times New Roman" w:cs="Times New Roman"/>
          <w:sz w:val="28"/>
          <w:szCs w:val="28"/>
          <w:lang w:val="en-GB" w:bidi="ar-SA"/>
        </w:rPr>
      </w:pPr>
    </w:p>
    <w:p w:rsidR="003D3549" w:rsidRPr="0006028B" w:rsidRDefault="003D3549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4E21A7">
      <w:pPr>
        <w:pStyle w:val="TimesNewroman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 xml:space="preserve"> </w:t>
      </w: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ab/>
        <w:t>SYNTAX:</w:t>
      </w:r>
    </w:p>
    <w:p w:rsidR="00E22331" w:rsidRPr="008C744E" w:rsidRDefault="00047910">
      <w:pPr>
        <w:pStyle w:val="TimesNewroman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pPrChange w:id="6" w:author="farah.sadia" w:date="2016-09-16T09:40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 xml:space="preserve">constant1 TYPE </w:t>
      </w:r>
      <w:proofErr w:type="gramStart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OFFSET  constant</w:t>
      </w:r>
      <w:proofErr w:type="gramEnd"/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2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41237E" w:rsidRPr="008C744E" w:rsidRDefault="004E21A7" w:rsidP="00047910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EXAMPLE:</w:t>
      </w:r>
    </w:p>
    <w:p w:rsidR="00E22331" w:rsidRPr="008C744E" w:rsidRDefault="00E22331">
      <w:pPr>
        <w:pStyle w:val="TimesNewroman"/>
        <w:ind w:firstLine="1440"/>
        <w:rPr>
          <w:rFonts w:ascii="Times New Roman" w:hAnsi="Times New Roman" w:cs="Times New Roman"/>
          <w:sz w:val="28"/>
          <w:szCs w:val="28"/>
        </w:rPr>
        <w:pPrChange w:id="7" w:author="farah.sadia" w:date="2016-09-16T09:40:00Z">
          <w:pPr>
            <w:pStyle w:val="TimesNewroman"/>
          </w:pPr>
        </w:pPrChange>
      </w:pPr>
    </w:p>
    <w:p w:rsidR="00047910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.data</w:t>
      </w:r>
    </w:p>
    <w:p w:rsidR="0006028B" w:rsidRPr="008C744E" w:rsidRDefault="0006028B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WORD</w:t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>1000, 2000, 3000, 4000</w:t>
      </w:r>
    </w:p>
    <w:p w:rsidR="00047910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ptrW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DWORD OFFSET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arrayW</w:t>
      </w:r>
      <w:proofErr w:type="spellEnd"/>
    </w:p>
    <w:p w:rsidR="0006028B" w:rsidRPr="008C744E" w:rsidRDefault="0006028B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047910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C744E">
        <w:rPr>
          <w:rFonts w:ascii="Times New Roman" w:hAnsi="Times New Roman" w:cs="Times New Roman"/>
          <w:sz w:val="28"/>
          <w:szCs w:val="28"/>
        </w:rPr>
        <w:t>.code</w:t>
      </w:r>
      <w:proofErr w:type="gramEnd"/>
    </w:p>
    <w:p w:rsidR="00047910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C744E">
        <w:rPr>
          <w:rFonts w:ascii="Times New Roman" w:hAnsi="Times New Roman" w:cs="Times New Roman"/>
          <w:sz w:val="28"/>
          <w:szCs w:val="28"/>
        </w:rPr>
        <w:t>main PROC</w:t>
      </w:r>
    </w:p>
    <w:p w:rsidR="0006028B" w:rsidRPr="008C744E" w:rsidRDefault="0006028B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047910" w:rsidP="00047910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8C744E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8C744E">
        <w:rPr>
          <w:rFonts w:ascii="Times New Roman" w:hAnsi="Times New Roman" w:cs="Times New Roman"/>
          <w:sz w:val="28"/>
          <w:szCs w:val="28"/>
        </w:rPr>
        <w:t>ptrW</w:t>
      </w:r>
      <w:proofErr w:type="spellEnd"/>
      <w:r w:rsidRPr="008C744E">
        <w:rPr>
          <w:rFonts w:ascii="Times New Roman" w:hAnsi="Times New Roman" w:cs="Times New Roman"/>
          <w:sz w:val="28"/>
          <w:szCs w:val="28"/>
        </w:rPr>
        <w:t>]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08043E" w:rsidRPr="008C744E" w:rsidRDefault="00791470">
      <w:pPr>
        <w:pStyle w:val="TimesNewroman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C6955" w:rsidRDefault="00650B34">
      <w:pPr>
        <w:pStyle w:val="TimesNewroman"/>
        <w:numPr>
          <w:ilvl w:val="0"/>
          <w:numId w:val="2"/>
        </w:numPr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>JMP</w:t>
      </w:r>
      <w:r w:rsidR="00047910"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t xml:space="preserve"> instruction</w:t>
      </w:r>
    </w:p>
    <w:p w:rsidR="0006028B" w:rsidRPr="008C744E" w:rsidRDefault="0006028B" w:rsidP="0006028B">
      <w:pPr>
        <w:pStyle w:val="TimesNewroman"/>
        <w:ind w:left="720"/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</w:p>
    <w:p w:rsidR="00650B34" w:rsidRDefault="0006028B" w:rsidP="00650B34">
      <w:pPr>
        <w:pStyle w:val="TimesNewroman"/>
        <w:rPr>
          <w:rFonts w:ascii="Times New Roman" w:hAnsi="Times New Roman" w:cs="Times New Roman"/>
          <w:sz w:val="28"/>
          <w:szCs w:val="28"/>
          <w:lang w:val="en-GB" w:bidi="ar-SA"/>
        </w:rPr>
      </w:pPr>
      <w:r w:rsidRPr="0006028B">
        <w:rPr>
          <w:rFonts w:ascii="Times New Roman" w:hAnsi="Times New Roman" w:cs="Times New Roman"/>
          <w:sz w:val="28"/>
          <w:szCs w:val="28"/>
          <w:lang w:val="en-GB" w:bidi="ar-SA"/>
        </w:rPr>
        <w:t>The JMP instruction causes an unconditional transfer to a destination, identified by a code label</w:t>
      </w:r>
      <w:r>
        <w:rPr>
          <w:rFonts w:ascii="Times New Roman" w:hAnsi="Times New Roman" w:cs="Times New Roman"/>
          <w:sz w:val="28"/>
          <w:szCs w:val="28"/>
          <w:lang w:val="en-GB" w:bidi="ar-SA"/>
        </w:rPr>
        <w:t>.</w:t>
      </w:r>
    </w:p>
    <w:p w:rsidR="0006028B" w:rsidRPr="0006028B" w:rsidRDefault="0006028B" w:rsidP="00650B34">
      <w:pPr>
        <w:pStyle w:val="TimesNewroman"/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</w:p>
    <w:p w:rsidR="00E22331" w:rsidRPr="008C744E" w:rsidRDefault="00650B34">
      <w:pPr>
        <w:pStyle w:val="TimesNewroman"/>
        <w:ind w:firstLine="72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8" w:author="farah.sadia" w:date="2016-09-16T09:40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SYNTAX:</w:t>
      </w:r>
    </w:p>
    <w:p w:rsidR="00650B34" w:rsidRPr="008C744E" w:rsidRDefault="00650B34" w:rsidP="00650B34">
      <w:pPr>
        <w:pStyle w:val="TimesNewroman"/>
        <w:rPr>
          <w:ins w:id="9" w:author="farah.sadia" w:date="2016-09-16T09:42:00Z"/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JMP destination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08043E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10" w:author="farah.sadia" w:date="2016-09-16T09:40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EXAMPLE:</w:t>
      </w:r>
    </w:p>
    <w:p w:rsidR="00E22331" w:rsidRPr="008C744E" w:rsidRDefault="004E21A7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  <w:pPrChange w:id="11" w:author="farah.sadia" w:date="2016-09-16T09:40:00Z">
          <w:pPr>
            <w:pStyle w:val="TimesNewroman"/>
          </w:pPr>
        </w:pPrChange>
      </w:pPr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.code</w:t>
      </w:r>
      <w:proofErr w:type="gram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</w:p>
    <w:p w:rsidR="00E22331" w:rsidRPr="008C744E" w:rsidRDefault="00650B34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  <w:pPrChange w:id="12" w:author="farah.sadia" w:date="2016-09-16T09:40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top:</w:t>
      </w:r>
      <w:r w:rsidR="004E21A7"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="004E21A7"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  <w:t xml:space="preserve">    </w:t>
      </w:r>
    </w:p>
    <w:p w:rsidR="0041237E" w:rsidRPr="008C744E" w:rsidRDefault="00650B34" w:rsidP="00650B34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; any statements</w:t>
      </w:r>
    </w:p>
    <w:p w:rsidR="00650B34" w:rsidRDefault="00650B34" w:rsidP="00650B34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ab/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jmp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top</w:t>
      </w:r>
    </w:p>
    <w:p w:rsidR="00663D27" w:rsidRDefault="00663D27" w:rsidP="00650B34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663D27" w:rsidRPr="008C744E" w:rsidRDefault="00663D27" w:rsidP="00650B34">
      <w:pPr>
        <w:pStyle w:val="TimesNewroman"/>
        <w:rPr>
          <w:rFonts w:ascii="Times New Roman" w:hAnsi="Times New Roman" w:cs="Times New Roman"/>
          <w:sz w:val="28"/>
          <w:szCs w:val="28"/>
          <w:lang w:eastAsia="en-US" w:bidi="ar-SA"/>
        </w:rPr>
      </w:pPr>
      <w:bookmarkStart w:id="13" w:name="_GoBack"/>
      <w:bookmarkEnd w:id="13"/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AC6955" w:rsidRPr="008C744E" w:rsidRDefault="00650B34">
      <w:pPr>
        <w:pStyle w:val="TimesNewroman"/>
        <w:numPr>
          <w:ilvl w:val="0"/>
          <w:numId w:val="2"/>
        </w:numPr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365F91"/>
          <w:sz w:val="28"/>
          <w:szCs w:val="28"/>
          <w:lang w:eastAsia="en-US" w:bidi="ar-SA"/>
        </w:rPr>
        <w:lastRenderedPageBreak/>
        <w:t>LOOP instruction</w:t>
      </w:r>
    </w:p>
    <w:p w:rsidR="00AC6955" w:rsidRPr="008C744E" w:rsidRDefault="00AC6955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E22331" w:rsidRPr="008C744E" w:rsidRDefault="004E21A7">
      <w:pPr>
        <w:pStyle w:val="TimesNewroman"/>
        <w:ind w:firstLine="72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14" w:author="farah.sadia" w:date="2016-09-16T09:40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SYNTAX:</w:t>
      </w:r>
    </w:p>
    <w:p w:rsidR="00AC6955" w:rsidRPr="008C744E" w:rsidRDefault="004E21A7">
      <w:pPr>
        <w:pStyle w:val="TimesNewroman"/>
        <w:rPr>
          <w:ins w:id="15" w:author="farah.sadia" w:date="2016-09-16T09:42:00Z"/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ab/>
      </w:r>
      <w:r w:rsidR="00650B34" w:rsidRPr="008C744E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  <w:t>LOOP destination</w:t>
      </w:r>
    </w:p>
    <w:p w:rsidR="00731A7E" w:rsidRPr="008C744E" w:rsidRDefault="00731A7E">
      <w:pPr>
        <w:pStyle w:val="TimesNewroman"/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 w:bidi="ar-SA"/>
        </w:rPr>
      </w:pPr>
    </w:p>
    <w:p w:rsidR="00E22331" w:rsidRPr="008C744E" w:rsidRDefault="004E21A7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pPrChange w:id="16" w:author="farah.sadia" w:date="2016-09-16T09:41:00Z">
          <w:pPr>
            <w:pStyle w:val="TimesNewroman"/>
          </w:pPr>
        </w:pPrChange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</w:t>
      </w:r>
      <w:r w:rsidR="00F265A3"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 xml:space="preserve"> # 01</w:t>
      </w: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 xml:space="preserve">: </w:t>
      </w:r>
    </w:p>
    <w:p w:rsidR="00E22331" w:rsidRPr="008C744E" w:rsidRDefault="00E22331">
      <w:pPr>
        <w:pStyle w:val="TimesNewroman"/>
        <w:ind w:firstLine="1440"/>
        <w:rPr>
          <w:rFonts w:ascii="Times New Roman" w:hAnsi="Times New Roman" w:cs="Times New Roman"/>
          <w:sz w:val="28"/>
          <w:szCs w:val="28"/>
        </w:rPr>
        <w:pPrChange w:id="17" w:author="farah.sadia" w:date="2016-09-16T09:41:00Z">
          <w:pPr>
            <w:pStyle w:val="TimesNewroman"/>
          </w:pPr>
        </w:pPrChange>
      </w:pPr>
    </w:p>
    <w:p w:rsidR="00B24217" w:rsidRPr="008C744E" w:rsidRDefault="00B24217" w:rsidP="00B24217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.data</w:t>
      </w:r>
    </w:p>
    <w:p w:rsidR="0041237E" w:rsidRDefault="00B24217" w:rsidP="00B24217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intArray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WORD 100, 200, 300, 400, 500</w:t>
      </w:r>
    </w:p>
    <w:p w:rsidR="0006028B" w:rsidRPr="008C744E" w:rsidRDefault="0006028B" w:rsidP="00B24217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24217" w:rsidRPr="008C744E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.code</w:t>
      </w:r>
      <w:proofErr w:type="gramEnd"/>
    </w:p>
    <w:p w:rsidR="00B24217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main PROC</w:t>
      </w:r>
    </w:p>
    <w:p w:rsidR="0006028B" w:rsidRPr="008C744E" w:rsidRDefault="0006028B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24217" w:rsidRPr="008C744E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0</w:t>
      </w:r>
    </w:p>
    <w:p w:rsidR="00B24217" w:rsidRPr="008C744E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ax, 0</w:t>
      </w:r>
    </w:p>
    <w:p w:rsidR="00B24217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ecx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LENGTHOF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intArray</w:t>
      </w:r>
      <w:proofErr w:type="spellEnd"/>
    </w:p>
    <w:p w:rsidR="008B2211" w:rsidRPr="008C744E" w:rsidRDefault="008B2211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24217" w:rsidRPr="008C744E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L1:</w:t>
      </w:r>
    </w:p>
    <w:p w:rsidR="00B24217" w:rsidRPr="008C744E" w:rsidRDefault="00B24217" w:rsidP="00B24217">
      <w:pPr>
        <w:pStyle w:val="TimesNewroman"/>
        <w:ind w:left="144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ax,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intArray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[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]</w:t>
      </w:r>
    </w:p>
    <w:p w:rsidR="00B24217" w:rsidRPr="008C744E" w:rsidRDefault="00B24217" w:rsidP="00B24217">
      <w:pPr>
        <w:pStyle w:val="TimesNewroman"/>
        <w:ind w:left="144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add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esi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TYPE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intArray</w:t>
      </w:r>
      <w:proofErr w:type="spellEnd"/>
    </w:p>
    <w:p w:rsidR="00B24217" w:rsidRPr="008C744E" w:rsidRDefault="00B24217" w:rsidP="00B24217">
      <w:pPr>
        <w:pStyle w:val="TimesNewroman"/>
        <w:ind w:left="720" w:firstLine="72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loop L1</w:t>
      </w:r>
    </w:p>
    <w:p w:rsidR="00B17BAE" w:rsidRPr="008C744E" w:rsidRDefault="00B17BAE" w:rsidP="00B17BAE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B17BAE" w:rsidRPr="008C744E" w:rsidRDefault="00B17BAE" w:rsidP="00B17BAE">
      <w:pPr>
        <w:pStyle w:val="TimesNewroman"/>
        <w:ind w:firstLine="1440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</w:p>
    <w:p w:rsidR="00B17BAE" w:rsidRPr="008C744E" w:rsidRDefault="00B17BAE" w:rsidP="00B17BAE">
      <w:pPr>
        <w:pStyle w:val="TimesNewroman"/>
        <w:ind w:firstLine="1440"/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EXAMPLE</w:t>
      </w:r>
      <w:r w:rsidR="00F265A3"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 xml:space="preserve"> # 02</w:t>
      </w:r>
      <w:r w:rsidRPr="008C744E">
        <w:rPr>
          <w:rFonts w:ascii="Times New Roman" w:hAnsi="Times New Roman" w:cs="Times New Roman"/>
          <w:b/>
          <w:bCs/>
          <w:color w:val="1F497D"/>
          <w:sz w:val="28"/>
          <w:szCs w:val="28"/>
          <w:lang w:eastAsia="en-US" w:bidi="ar-SA"/>
        </w:rPr>
        <w:t>:</w:t>
      </w:r>
    </w:p>
    <w:p w:rsidR="00B24217" w:rsidRPr="008C744E" w:rsidRDefault="00B24217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08043E" w:rsidRPr="008C744E" w:rsidRDefault="0008043E" w:rsidP="0008043E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eax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0</w:t>
      </w:r>
    </w:p>
    <w:p w:rsidR="0008043E" w:rsidRPr="008C744E" w:rsidRDefault="0008043E" w:rsidP="0008043E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ebx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0</w:t>
      </w:r>
    </w:p>
    <w:p w:rsidR="0008043E" w:rsidRPr="008C744E" w:rsidRDefault="0008043E" w:rsidP="0008043E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ecx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5</w:t>
      </w:r>
    </w:p>
    <w:p w:rsidR="0008043E" w:rsidRPr="008C744E" w:rsidRDefault="0008043E" w:rsidP="0008043E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08043E" w:rsidRPr="008C744E" w:rsidRDefault="0008043E" w:rsidP="0008043E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L1:</w:t>
      </w:r>
    </w:p>
    <w:p w:rsidR="0008043E" w:rsidRPr="008C744E" w:rsidRDefault="0008043E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inc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eax</w:t>
      </w:r>
      <w:proofErr w:type="spellEnd"/>
    </w:p>
    <w:p w:rsidR="0008043E" w:rsidRPr="008C744E" w:rsidRDefault="0008043E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edx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ecx</w:t>
      </w:r>
      <w:proofErr w:type="spellEnd"/>
    </w:p>
    <w:p w:rsidR="0008043E" w:rsidRDefault="0008043E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ecx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, 10</w:t>
      </w:r>
    </w:p>
    <w:p w:rsidR="008B2211" w:rsidRPr="008C744E" w:rsidRDefault="008B2211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08043E" w:rsidRPr="008C744E" w:rsidRDefault="0008043E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L2:</w:t>
      </w:r>
    </w:p>
    <w:p w:rsidR="0008043E" w:rsidRDefault="0008043E" w:rsidP="0008043E">
      <w:pPr>
        <w:pStyle w:val="TimesNewroman"/>
        <w:ind w:left="144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inc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ebx</w:t>
      </w:r>
      <w:proofErr w:type="spellEnd"/>
    </w:p>
    <w:p w:rsidR="008B2211" w:rsidRPr="008C744E" w:rsidRDefault="008B2211" w:rsidP="0008043E">
      <w:pPr>
        <w:pStyle w:val="TimesNewroman"/>
        <w:ind w:left="144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08043E" w:rsidRDefault="0008043E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loop L2</w:t>
      </w:r>
    </w:p>
    <w:p w:rsidR="008B2211" w:rsidRPr="008C744E" w:rsidRDefault="008B2211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08043E" w:rsidRDefault="0008043E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mov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ecx</w:t>
      </w:r>
      <w:proofErr w:type="spellEnd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proofErr w:type="spellStart"/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edx</w:t>
      </w:r>
      <w:proofErr w:type="spellEnd"/>
    </w:p>
    <w:p w:rsidR="008B2211" w:rsidRPr="008C744E" w:rsidRDefault="008B2211" w:rsidP="0008043E">
      <w:pPr>
        <w:pStyle w:val="TimesNewroman"/>
        <w:ind w:left="720"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B17BAE" w:rsidRPr="008C744E" w:rsidRDefault="0008043E" w:rsidP="0008043E">
      <w:pPr>
        <w:pStyle w:val="TimesNewroman"/>
        <w:ind w:firstLine="1440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8C744E">
        <w:rPr>
          <w:rFonts w:ascii="Times New Roman" w:hAnsi="Times New Roman" w:cs="Times New Roman"/>
          <w:sz w:val="28"/>
          <w:szCs w:val="28"/>
          <w:lang w:eastAsia="en-US" w:bidi="ar-SA"/>
        </w:rPr>
        <w:t>loop L1</w:t>
      </w:r>
    </w:p>
    <w:p w:rsidR="00B17BAE" w:rsidRPr="008C744E" w:rsidRDefault="00B17BAE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p w:rsidR="00B17BAE" w:rsidRPr="008C744E" w:rsidRDefault="00B17BAE">
      <w:pPr>
        <w:pStyle w:val="TimesNewroman"/>
        <w:rPr>
          <w:rFonts w:ascii="Times New Roman" w:hAnsi="Times New Roman" w:cs="Times New Roman"/>
          <w:sz w:val="28"/>
          <w:szCs w:val="28"/>
        </w:rPr>
      </w:pPr>
    </w:p>
    <w:sectPr w:rsidR="00B17BAE" w:rsidRPr="008C744E" w:rsidSect="00AC6955">
      <w:headerReference w:type="default" r:id="rId9"/>
      <w:pgSz w:w="12240" w:h="15840"/>
      <w:pgMar w:top="777" w:right="1440" w:bottom="1440" w:left="144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BD3" w:rsidRDefault="00FE0BD3" w:rsidP="00AC6955">
      <w:r>
        <w:separator/>
      </w:r>
    </w:p>
  </w:endnote>
  <w:endnote w:type="continuationSeparator" w:id="0">
    <w:p w:rsidR="00FE0BD3" w:rsidRDefault="00FE0BD3" w:rsidP="00AC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BD3" w:rsidRDefault="00FE0BD3" w:rsidP="00AC6955">
      <w:r>
        <w:separator/>
      </w:r>
    </w:p>
  </w:footnote>
  <w:footnote w:type="continuationSeparator" w:id="0">
    <w:p w:rsidR="00FE0BD3" w:rsidRDefault="00FE0BD3" w:rsidP="00AC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955" w:rsidRDefault="004E21A7">
    <w:pPr>
      <w:pStyle w:val="Header"/>
      <w:pBdr>
        <w:top w:val="nil"/>
        <w:left w:val="nil"/>
        <w:bottom w:val="thickThinSmallGap" w:sz="24" w:space="1" w:color="622423"/>
        <w:right w:val="nil"/>
      </w:pBdr>
      <w:spacing w:line="276" w:lineRule="auto"/>
      <w:jc w:val="center"/>
      <w:rPr>
        <w:rFonts w:eastAsia="Times New Roman" w:cs="Calibri"/>
      </w:rPr>
    </w:pPr>
    <w:r>
      <w:rPr>
        <w:rFonts w:eastAsia="Times New Roman" w:cs="Calibri"/>
      </w:rPr>
      <w:t>E</w:t>
    </w:r>
    <w:r w:rsidR="00A155DF">
      <w:rPr>
        <w:rFonts w:eastAsia="Times New Roman" w:cs="Calibri"/>
      </w:rPr>
      <w:t>L</w:t>
    </w:r>
    <w:r>
      <w:rPr>
        <w:rFonts w:eastAsia="Times New Roman" w:cs="Calibri"/>
      </w:rPr>
      <w:t>-213</w:t>
    </w:r>
    <w:r w:rsidR="00A155DF">
      <w:rPr>
        <w:rFonts w:eastAsia="Times New Roman" w:cs="Calibri"/>
      </w:rPr>
      <w:t xml:space="preserve"> </w:t>
    </w:r>
    <w:r>
      <w:rPr>
        <w:rFonts w:eastAsia="Times New Roman" w:cs="Calibri"/>
      </w:rPr>
      <w:t>Computer Organization &amp; Assembly Language Lab</w:t>
    </w:r>
  </w:p>
  <w:p w:rsidR="00AC6955" w:rsidRDefault="00AC6955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CC3"/>
    <w:multiLevelType w:val="multilevel"/>
    <w:tmpl w:val="9F2A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011370"/>
    <w:multiLevelType w:val="multilevel"/>
    <w:tmpl w:val="D6F4D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9626A8"/>
    <w:multiLevelType w:val="multilevel"/>
    <w:tmpl w:val="4844AEC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3" w15:restartNumberingAfterBreak="0">
    <w:nsid w:val="63A15CA7"/>
    <w:multiLevelType w:val="multilevel"/>
    <w:tmpl w:val="8A30D63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%2"/>
      <w:lvlJc w:val="left"/>
      <w:pPr>
        <w:ind w:left="1080" w:hanging="360"/>
      </w:pPr>
    </w:lvl>
    <w:lvl w:ilvl="2">
      <w:numFmt w:val="decimal"/>
      <w:lvlText w:val="%3"/>
      <w:lvlJc w:val="left"/>
      <w:pPr>
        <w:ind w:left="1440" w:hanging="360"/>
      </w:pPr>
    </w:lvl>
    <w:lvl w:ilvl="3">
      <w:numFmt w:val="decimal"/>
      <w:lvlText w:val="%4"/>
      <w:lvlJc w:val="left"/>
      <w:pPr>
        <w:ind w:left="1800" w:hanging="360"/>
      </w:pPr>
    </w:lvl>
    <w:lvl w:ilvl="4">
      <w:numFmt w:val="decimal"/>
      <w:lvlText w:val="%5"/>
      <w:lvlJc w:val="left"/>
      <w:pPr>
        <w:ind w:left="2160" w:hanging="360"/>
      </w:pPr>
    </w:lvl>
    <w:lvl w:ilvl="5">
      <w:numFmt w:val="decimal"/>
      <w:lvlText w:val="%6"/>
      <w:lvlJc w:val="left"/>
      <w:pPr>
        <w:ind w:left="2520" w:hanging="360"/>
      </w:pPr>
    </w:lvl>
    <w:lvl w:ilvl="6">
      <w:numFmt w:val="decimal"/>
      <w:lvlText w:val="%7"/>
      <w:lvlJc w:val="left"/>
      <w:pPr>
        <w:ind w:left="2880" w:hanging="360"/>
      </w:pPr>
    </w:lvl>
    <w:lvl w:ilvl="7">
      <w:numFmt w:val="decimal"/>
      <w:lvlText w:val="%8"/>
      <w:lvlJc w:val="left"/>
      <w:pPr>
        <w:ind w:left="3240" w:hanging="360"/>
      </w:pPr>
    </w:lvl>
    <w:lvl w:ilvl="8">
      <w:numFmt w:val="decimal"/>
      <w:lvlText w:val="%9"/>
      <w:lvlJc w:val="left"/>
      <w:pPr>
        <w:ind w:left="3600" w:hanging="360"/>
      </w:pPr>
    </w:lvl>
  </w:abstractNum>
  <w:abstractNum w:abstractNumId="4" w15:restartNumberingAfterBreak="0">
    <w:nsid w:val="64CC22AE"/>
    <w:multiLevelType w:val="multilevel"/>
    <w:tmpl w:val="5DAE5DF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65374BA5"/>
    <w:multiLevelType w:val="multilevel"/>
    <w:tmpl w:val="85C08C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6395EA5"/>
    <w:multiLevelType w:val="multilevel"/>
    <w:tmpl w:val="339E81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7" w15:restartNumberingAfterBreak="0">
    <w:nsid w:val="66E70349"/>
    <w:multiLevelType w:val="multilevel"/>
    <w:tmpl w:val="8D3CC4E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55"/>
    <w:rsid w:val="00025536"/>
    <w:rsid w:val="00047910"/>
    <w:rsid w:val="0006028B"/>
    <w:rsid w:val="0008043E"/>
    <w:rsid w:val="00192DE6"/>
    <w:rsid w:val="001A0843"/>
    <w:rsid w:val="001C4C9A"/>
    <w:rsid w:val="001E4CA3"/>
    <w:rsid w:val="00221696"/>
    <w:rsid w:val="0035558A"/>
    <w:rsid w:val="00391251"/>
    <w:rsid w:val="003D3549"/>
    <w:rsid w:val="00411720"/>
    <w:rsid w:val="0041237E"/>
    <w:rsid w:val="004213BA"/>
    <w:rsid w:val="004920AE"/>
    <w:rsid w:val="004E21A7"/>
    <w:rsid w:val="00503B43"/>
    <w:rsid w:val="00512E3D"/>
    <w:rsid w:val="00552773"/>
    <w:rsid w:val="005700F0"/>
    <w:rsid w:val="005B652E"/>
    <w:rsid w:val="00650B34"/>
    <w:rsid w:val="00663D27"/>
    <w:rsid w:val="006C6A33"/>
    <w:rsid w:val="007023A9"/>
    <w:rsid w:val="00710230"/>
    <w:rsid w:val="00731A7E"/>
    <w:rsid w:val="00791470"/>
    <w:rsid w:val="007F656E"/>
    <w:rsid w:val="007F7538"/>
    <w:rsid w:val="00836082"/>
    <w:rsid w:val="008562D3"/>
    <w:rsid w:val="00875B9F"/>
    <w:rsid w:val="008A2898"/>
    <w:rsid w:val="008B2211"/>
    <w:rsid w:val="008C744E"/>
    <w:rsid w:val="008E203F"/>
    <w:rsid w:val="00A155DF"/>
    <w:rsid w:val="00AC6955"/>
    <w:rsid w:val="00B00960"/>
    <w:rsid w:val="00B17BAE"/>
    <w:rsid w:val="00B24217"/>
    <w:rsid w:val="00BA5B30"/>
    <w:rsid w:val="00C15C01"/>
    <w:rsid w:val="00C35973"/>
    <w:rsid w:val="00C7700B"/>
    <w:rsid w:val="00CB361C"/>
    <w:rsid w:val="00DB65E4"/>
    <w:rsid w:val="00DD35AE"/>
    <w:rsid w:val="00E004F2"/>
    <w:rsid w:val="00E00852"/>
    <w:rsid w:val="00E22331"/>
    <w:rsid w:val="00E82833"/>
    <w:rsid w:val="00EE3C2E"/>
    <w:rsid w:val="00F265A3"/>
    <w:rsid w:val="00FE0BD3"/>
    <w:rsid w:val="00FE5D74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D856"/>
  <w15:docId w15:val="{40725B43-EA00-41A7-9474-0F8FF163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C6955"/>
    <w:pPr>
      <w:widowControl w:val="0"/>
      <w:suppressAutoHyphens/>
    </w:pPr>
  </w:style>
  <w:style w:type="paragraph" w:styleId="Heading1">
    <w:name w:val="heading 1"/>
    <w:basedOn w:val="Heading"/>
    <w:rsid w:val="00AC6955"/>
    <w:pPr>
      <w:widowControl/>
      <w:spacing w:after="60"/>
      <w:outlineLvl w:val="0"/>
    </w:pPr>
    <w:rPr>
      <w:rFonts w:ascii="Cambria" w:hAnsi="Cambria" w:cs="Times New Roman"/>
      <w:b/>
      <w:bCs/>
      <w:sz w:val="32"/>
      <w:szCs w:val="32"/>
      <w:lang w:eastAsia="en-US" w:bidi="ar-SA"/>
    </w:rPr>
  </w:style>
  <w:style w:type="paragraph" w:styleId="Heading2">
    <w:name w:val="heading 2"/>
    <w:basedOn w:val="Heading"/>
    <w:rsid w:val="00AC6955"/>
    <w:pPr>
      <w:widowControl/>
      <w:spacing w:after="60"/>
      <w:ind w:left="720"/>
      <w:outlineLvl w:val="1"/>
    </w:pPr>
    <w:rPr>
      <w:rFonts w:ascii="Cambria" w:hAnsi="Cambria" w:cs="Times New Roman"/>
      <w:b/>
      <w:bCs/>
      <w:i/>
      <w:iCs/>
      <w:lang w:eastAsia="en-US" w:bidi="ar-SA"/>
    </w:rPr>
  </w:style>
  <w:style w:type="paragraph" w:styleId="Heading3">
    <w:name w:val="heading 3"/>
    <w:basedOn w:val="Heading"/>
    <w:rsid w:val="00AC6955"/>
    <w:pPr>
      <w:widowControl/>
      <w:spacing w:after="60"/>
      <w:ind w:left="1440"/>
      <w:outlineLvl w:val="2"/>
    </w:pPr>
    <w:rPr>
      <w:rFonts w:ascii="Cambria" w:hAnsi="Cambria" w:cs="Times New Roman"/>
      <w:b/>
      <w:bCs/>
      <w:sz w:val="26"/>
      <w:szCs w:val="26"/>
      <w:lang w:eastAsia="en-US" w:bidi="ar-SA"/>
    </w:rPr>
  </w:style>
  <w:style w:type="paragraph" w:styleId="Heading4">
    <w:name w:val="heading 4"/>
    <w:basedOn w:val="Heading"/>
    <w:rsid w:val="00AC6955"/>
    <w:pPr>
      <w:widowControl/>
      <w:spacing w:after="60"/>
      <w:ind w:left="2160"/>
      <w:outlineLvl w:val="3"/>
    </w:pPr>
    <w:rPr>
      <w:rFonts w:ascii="Calibri" w:hAnsi="Calibri" w:cs="Times New Roman"/>
      <w:b/>
      <w:bCs/>
      <w:lang w:eastAsia="en-US" w:bidi="ar-SA"/>
    </w:rPr>
  </w:style>
  <w:style w:type="paragraph" w:styleId="Heading5">
    <w:name w:val="heading 5"/>
    <w:basedOn w:val="Heading"/>
    <w:rsid w:val="00AC6955"/>
    <w:pPr>
      <w:widowControl/>
      <w:spacing w:after="60"/>
      <w:ind w:left="2880"/>
      <w:outlineLvl w:val="4"/>
    </w:pPr>
    <w:rPr>
      <w:rFonts w:ascii="Calibri" w:hAnsi="Calibri" w:cs="Times New Roman"/>
      <w:b/>
      <w:bCs/>
      <w:i/>
      <w:iCs/>
      <w:sz w:val="26"/>
      <w:szCs w:val="26"/>
      <w:lang w:eastAsia="en-US" w:bidi="ar-SA"/>
    </w:rPr>
  </w:style>
  <w:style w:type="paragraph" w:styleId="Heading6">
    <w:name w:val="heading 6"/>
    <w:basedOn w:val="Heading"/>
    <w:rsid w:val="00AC6955"/>
    <w:pPr>
      <w:widowControl/>
      <w:spacing w:after="60"/>
      <w:ind w:left="3600"/>
      <w:outlineLvl w:val="5"/>
    </w:pPr>
    <w:rPr>
      <w:rFonts w:ascii="Calibri" w:hAnsi="Calibri" w:cs="Times New Roman"/>
      <w:b/>
      <w:bCs/>
      <w:sz w:val="22"/>
      <w:szCs w:val="22"/>
      <w:lang w:eastAsia="en-US" w:bidi="ar-SA"/>
    </w:rPr>
  </w:style>
  <w:style w:type="paragraph" w:styleId="Heading7">
    <w:name w:val="heading 7"/>
    <w:basedOn w:val="Heading"/>
    <w:rsid w:val="00AC6955"/>
    <w:pPr>
      <w:widowControl/>
      <w:spacing w:after="60"/>
      <w:ind w:left="4320"/>
      <w:outlineLvl w:val="6"/>
    </w:pPr>
    <w:rPr>
      <w:rFonts w:ascii="Calibri" w:hAnsi="Calibri" w:cs="Times New Roman"/>
      <w:sz w:val="24"/>
      <w:szCs w:val="24"/>
      <w:lang w:eastAsia="en-US" w:bidi="ar-SA"/>
    </w:rPr>
  </w:style>
  <w:style w:type="paragraph" w:styleId="Heading8">
    <w:name w:val="heading 8"/>
    <w:basedOn w:val="Heading"/>
    <w:rsid w:val="00AC6955"/>
    <w:pPr>
      <w:widowControl/>
      <w:spacing w:after="60"/>
      <w:ind w:left="5040"/>
      <w:outlineLvl w:val="7"/>
    </w:pPr>
    <w:rPr>
      <w:rFonts w:ascii="Calibri" w:hAnsi="Calibri" w:cs="Times New Roman"/>
      <w:i/>
      <w:iCs/>
      <w:sz w:val="24"/>
      <w:szCs w:val="24"/>
      <w:lang w:eastAsia="en-US" w:bidi="ar-SA"/>
    </w:rPr>
  </w:style>
  <w:style w:type="paragraph" w:styleId="Heading9">
    <w:name w:val="heading 9"/>
    <w:basedOn w:val="Heading"/>
    <w:rsid w:val="00AC6955"/>
    <w:pPr>
      <w:widowControl/>
      <w:spacing w:after="60"/>
      <w:ind w:left="5760"/>
      <w:outlineLvl w:val="8"/>
    </w:pPr>
    <w:rPr>
      <w:rFonts w:ascii="Cambria" w:hAnsi="Cambria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AC6955"/>
    <w:rPr>
      <w:rFonts w:ascii="Cambria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rsid w:val="00AC695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AC695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AC6955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AC6955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AC6955"/>
    <w:rPr>
      <w:rFonts w:cs="Times New Roman"/>
      <w:b/>
      <w:bCs/>
    </w:rPr>
  </w:style>
  <w:style w:type="character" w:customStyle="1" w:styleId="Heading7Char">
    <w:name w:val="Heading 7 Char"/>
    <w:basedOn w:val="DefaultParagraphFont"/>
    <w:rsid w:val="00AC6955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rsid w:val="00AC6955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sid w:val="00AC6955"/>
    <w:rPr>
      <w:rFonts w:ascii="Cambria" w:hAnsi="Cambria" w:cs="Times New Roman"/>
    </w:rPr>
  </w:style>
  <w:style w:type="character" w:customStyle="1" w:styleId="HeaderChar">
    <w:name w:val="Header Char"/>
    <w:basedOn w:val="DefaultParagraphFont"/>
    <w:rsid w:val="00AC6955"/>
    <w:rPr>
      <w:rFonts w:cs="Times New Roman"/>
    </w:rPr>
  </w:style>
  <w:style w:type="character" w:customStyle="1" w:styleId="FooterChar">
    <w:name w:val="Footer Char"/>
    <w:basedOn w:val="DefaultParagraphFont"/>
    <w:rsid w:val="00AC6955"/>
    <w:rPr>
      <w:rFonts w:cs="Times New Roman"/>
    </w:rPr>
  </w:style>
  <w:style w:type="character" w:customStyle="1" w:styleId="BalloonTextChar">
    <w:name w:val="Balloon Text Char"/>
    <w:basedOn w:val="DefaultParagraphFont"/>
    <w:rsid w:val="00AC695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C6955"/>
    <w:rPr>
      <w:rFonts w:ascii="Liberation Serif" w:hAnsi="Liberation Serif" w:cs="Times New Roman"/>
    </w:rPr>
  </w:style>
  <w:style w:type="character" w:customStyle="1" w:styleId="ListLabel2">
    <w:name w:val="ListLabel 2"/>
    <w:rsid w:val="00AC6955"/>
    <w:rPr>
      <w:rFonts w:ascii="Liberation Serif" w:hAnsi="Liberation Serif" w:cs="Cambria"/>
    </w:rPr>
  </w:style>
  <w:style w:type="character" w:customStyle="1" w:styleId="ListLabel3">
    <w:name w:val="ListLabel 3"/>
    <w:rsid w:val="00AC6955"/>
    <w:rPr>
      <w:rFonts w:ascii="Liberation Serif" w:hAnsi="Liberation Serif"/>
    </w:rPr>
  </w:style>
  <w:style w:type="paragraph" w:customStyle="1" w:styleId="Heading">
    <w:name w:val="Heading"/>
    <w:basedOn w:val="Normal"/>
    <w:next w:val="TextBody"/>
    <w:rsid w:val="00AC695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C6955"/>
    <w:pPr>
      <w:spacing w:after="140" w:line="288" w:lineRule="auto"/>
    </w:pPr>
  </w:style>
  <w:style w:type="paragraph" w:styleId="List">
    <w:name w:val="List"/>
    <w:basedOn w:val="TextBody"/>
    <w:rsid w:val="00AC6955"/>
  </w:style>
  <w:style w:type="paragraph" w:styleId="Caption">
    <w:name w:val="caption"/>
    <w:basedOn w:val="Normal"/>
    <w:rsid w:val="00AC69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6955"/>
    <w:pPr>
      <w:suppressLineNumbers/>
    </w:pPr>
  </w:style>
  <w:style w:type="paragraph" w:styleId="Header">
    <w:name w:val="header"/>
    <w:basedOn w:val="Normal"/>
    <w:rsid w:val="00AC6955"/>
    <w:pPr>
      <w:widowControl/>
      <w:tabs>
        <w:tab w:val="center" w:pos="4680"/>
        <w:tab w:val="right" w:pos="9360"/>
      </w:tabs>
      <w:spacing w:after="200"/>
    </w:pPr>
    <w:rPr>
      <w:rFonts w:ascii="Calibri" w:hAnsi="Calibri" w:cs="Times New Roman"/>
      <w:sz w:val="22"/>
      <w:szCs w:val="22"/>
      <w:lang w:eastAsia="en-US" w:bidi="ar-SA"/>
    </w:rPr>
  </w:style>
  <w:style w:type="paragraph" w:styleId="Footer">
    <w:name w:val="footer"/>
    <w:basedOn w:val="Normal"/>
    <w:rsid w:val="00AC6955"/>
    <w:pPr>
      <w:widowControl/>
      <w:tabs>
        <w:tab w:val="center" w:pos="4680"/>
        <w:tab w:val="right" w:pos="9360"/>
      </w:tabs>
      <w:spacing w:after="200"/>
    </w:pPr>
    <w:rPr>
      <w:rFonts w:ascii="Calibri" w:hAnsi="Calibri" w:cs="Times New Roman"/>
      <w:sz w:val="22"/>
      <w:szCs w:val="22"/>
      <w:lang w:eastAsia="en-US" w:bidi="ar-SA"/>
    </w:rPr>
  </w:style>
  <w:style w:type="paragraph" w:styleId="BalloonText">
    <w:name w:val="Balloon Text"/>
    <w:rsid w:val="00AC6955"/>
    <w:pPr>
      <w:suppressAutoHyphens/>
    </w:pPr>
    <w:rPr>
      <w:rFonts w:ascii="Tahoma" w:hAnsi="Tahoma" w:cs="Tahoma"/>
      <w:sz w:val="16"/>
      <w:szCs w:val="16"/>
      <w:lang w:eastAsia="en-US" w:bidi="ar-SA"/>
    </w:rPr>
  </w:style>
  <w:style w:type="paragraph" w:customStyle="1" w:styleId="Quotations">
    <w:name w:val="Quotations"/>
    <w:basedOn w:val="Normal"/>
    <w:rsid w:val="00AC6955"/>
  </w:style>
  <w:style w:type="paragraph" w:styleId="Title">
    <w:name w:val="Title"/>
    <w:basedOn w:val="Heading"/>
    <w:rsid w:val="00AC6955"/>
  </w:style>
  <w:style w:type="paragraph" w:styleId="Subtitle">
    <w:name w:val="Subtitle"/>
    <w:basedOn w:val="Heading"/>
    <w:rsid w:val="00AC6955"/>
  </w:style>
  <w:style w:type="paragraph" w:customStyle="1" w:styleId="TimesNewroman">
    <w:name w:val="Times New roman"/>
    <w:basedOn w:val="Normal"/>
    <w:rsid w:val="00AC6955"/>
    <w:pPr>
      <w:spacing w:line="237" w:lineRule="auto"/>
    </w:pPr>
  </w:style>
  <w:style w:type="paragraph" w:styleId="NoSpacing">
    <w:name w:val="No Spacing"/>
    <w:uiPriority w:val="1"/>
    <w:qFormat/>
    <w:rsid w:val="00710230"/>
    <w:pPr>
      <w:widowControl w:val="0"/>
      <w:suppressAutoHyphens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8C74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4641-A7A3-47DA-A979-0B49015F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EL-213Computer Organization &amp; Assembly Language Lab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EL-213Computer Organization &amp; Assembly Language Lab</dc:title>
  <dc:subject/>
  <dc:creator>zain.hassan</dc:creator>
  <cp:keywords/>
  <dc:description/>
  <cp:lastModifiedBy>Sehrish Saeed</cp:lastModifiedBy>
  <cp:revision>5</cp:revision>
  <dcterms:created xsi:type="dcterms:W3CDTF">2017-09-24T12:28:00Z</dcterms:created>
  <dcterms:modified xsi:type="dcterms:W3CDTF">2017-09-25T16:00:00Z</dcterms:modified>
  <dc:language>en-US</dc:language>
</cp:coreProperties>
</file>